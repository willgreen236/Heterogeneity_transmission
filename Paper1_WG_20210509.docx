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8C3E" w14:textId="25246EC4" w:rsidR="00DF726D" w:rsidRDefault="00AE0EF8" w:rsidP="00DF726D">
      <w:pPr>
        <w:pStyle w:val="Heading1"/>
        <w:rPr>
          <w:lang w:val="en-US"/>
        </w:rPr>
      </w:pPr>
      <w:r>
        <w:rPr>
          <w:lang w:val="en-US"/>
        </w:rPr>
        <w:t>Inferring the reproduction number using</w:t>
      </w:r>
      <w:r w:rsidR="002F3073">
        <w:rPr>
          <w:lang w:val="en-US"/>
        </w:rPr>
        <w:t xml:space="preserve"> the renewal equation </w:t>
      </w:r>
      <w:r w:rsidR="00E64F66">
        <w:rPr>
          <w:lang w:val="en-US"/>
        </w:rPr>
        <w:t>in heterogeneous epidemics</w:t>
      </w:r>
      <w:r w:rsidR="00DF726D">
        <w:rPr>
          <w:lang w:val="en-US"/>
        </w:rPr>
        <w:t xml:space="preserve"> </w:t>
      </w:r>
    </w:p>
    <w:p w14:paraId="7B0021C1" w14:textId="77777777" w:rsidR="00DA5109" w:rsidRDefault="00DA5109" w:rsidP="00DA5109">
      <w:pPr>
        <w:jc w:val="both"/>
        <w:rPr>
          <w:b/>
          <w:bCs/>
          <w:lang w:val="en-US"/>
        </w:rPr>
      </w:pPr>
    </w:p>
    <w:p w14:paraId="60500BB5" w14:textId="194EB19A" w:rsidR="003D5F50" w:rsidRPr="003D5F50" w:rsidRDefault="003D5F50" w:rsidP="00DA5109">
      <w:pPr>
        <w:jc w:val="both"/>
        <w:rPr>
          <w:b/>
          <w:bCs/>
          <w:lang w:val="en-US"/>
        </w:rPr>
      </w:pPr>
      <w:r>
        <w:rPr>
          <w:b/>
          <w:bCs/>
          <w:lang w:val="en-US"/>
        </w:rPr>
        <w:t>Introduction</w:t>
      </w:r>
    </w:p>
    <w:p w14:paraId="7CF57060" w14:textId="4D048332" w:rsidR="00E575A7" w:rsidRDefault="00765B8B" w:rsidP="00DA5109">
      <w:pPr>
        <w:jc w:val="both"/>
        <w:rPr>
          <w:lang w:val="en-US"/>
        </w:rPr>
      </w:pPr>
      <w:bookmarkStart w:id="0" w:name="_Hlk61522967"/>
      <w:r w:rsidRPr="00E64F66">
        <w:rPr>
          <w:lang w:val="en-US"/>
        </w:rPr>
        <w:t>The</w:t>
      </w:r>
      <w:r w:rsidR="00E64F66">
        <w:rPr>
          <w:lang w:val="en-US"/>
        </w:rPr>
        <w:t xml:space="preserve"> effective</w:t>
      </w:r>
      <w:r w:rsidRPr="00E64F66">
        <w:rPr>
          <w:lang w:val="en-US"/>
        </w:rPr>
        <w:t xml:space="preserve"> reproduction number</w:t>
      </w:r>
      <w:r w:rsidR="00E64F66">
        <w:rPr>
          <w:lang w:val="en-US"/>
        </w:rPr>
        <w:t xml:space="preserve">, R, defined as the average number of secondary infections generated by each primary case, </w:t>
      </w:r>
      <w:r w:rsidRPr="00E64F66">
        <w:rPr>
          <w:lang w:val="en-US"/>
        </w:rPr>
        <w:t xml:space="preserve">is of fundamental importance </w:t>
      </w:r>
      <w:r w:rsidR="00E64F66" w:rsidRPr="00E64F66">
        <w:rPr>
          <w:lang w:val="en-US"/>
        </w:rPr>
        <w:t xml:space="preserve">in </w:t>
      </w:r>
      <w:r w:rsidR="006E6DF1">
        <w:rPr>
          <w:lang w:val="en-US"/>
        </w:rPr>
        <w:t xml:space="preserve">infectious disease </w:t>
      </w:r>
      <w:r w:rsidRPr="00E64F66">
        <w:rPr>
          <w:lang w:val="en-US"/>
        </w:rPr>
        <w:t>epidemiology</w:t>
      </w:r>
      <w:r w:rsidR="00E64F66">
        <w:rPr>
          <w:lang w:val="en-US"/>
        </w:rPr>
        <w:t>.</w:t>
      </w:r>
      <w:r w:rsidR="001A6630">
        <w:rPr>
          <w:lang w:val="en-US"/>
        </w:rPr>
        <w:t xml:space="preserve"> When R is above 1, infection prevalence </w:t>
      </w:r>
      <w:r w:rsidR="00CC4098">
        <w:rPr>
          <w:lang w:val="en-US"/>
        </w:rPr>
        <w:t xml:space="preserve">is expected to </w:t>
      </w:r>
      <w:r w:rsidR="001A6630">
        <w:rPr>
          <w:lang w:val="en-US"/>
        </w:rPr>
        <w:t>increase exponentially, whereas if R is below 1, it will decline</w:t>
      </w:r>
      <w:r w:rsidR="005A67DF" w:rsidRPr="00E64F66">
        <w:rPr>
          <w:lang w:val="en-US"/>
        </w:rPr>
        <w:t xml:space="preserve">. </w:t>
      </w:r>
      <w:r w:rsidR="001A6630">
        <w:rPr>
          <w:lang w:val="en-US"/>
        </w:rPr>
        <w:t>As such, i</w:t>
      </w:r>
      <w:r w:rsidR="00E64F66" w:rsidRPr="00E64F66">
        <w:rPr>
          <w:lang w:val="en-US"/>
        </w:rPr>
        <w:t>nterventions for e</w:t>
      </w:r>
      <w:r w:rsidR="005A67DF" w:rsidRPr="00E64F66">
        <w:rPr>
          <w:lang w:val="en-US"/>
        </w:rPr>
        <w:t xml:space="preserve">pidemic control </w:t>
      </w:r>
      <w:r w:rsidR="00E64F66" w:rsidRPr="00E64F66">
        <w:rPr>
          <w:lang w:val="en-US"/>
        </w:rPr>
        <w:t xml:space="preserve">generally </w:t>
      </w:r>
      <w:r w:rsidR="005A67DF" w:rsidRPr="00E64F66">
        <w:rPr>
          <w:lang w:val="en-US"/>
        </w:rPr>
        <w:t>aim to reduce the R to below unity.</w:t>
      </w:r>
    </w:p>
    <w:p w14:paraId="6F0D0775" w14:textId="5B300BF1" w:rsidR="00BD7BD3" w:rsidRDefault="00BD7BD3" w:rsidP="00DA5109">
      <w:pPr>
        <w:jc w:val="both"/>
        <w:rPr>
          <w:lang w:val="en-US"/>
        </w:rPr>
      </w:pPr>
      <w:r w:rsidRPr="6F615F0B">
        <w:rPr>
          <w:lang w:val="en-US"/>
        </w:rPr>
        <w:t>Estimation of R has taken on particular significance over the past year in light of</w:t>
      </w:r>
      <w:r w:rsidR="00A529AE" w:rsidRPr="6F615F0B">
        <w:rPr>
          <w:lang w:val="en-US"/>
        </w:rPr>
        <w:t xml:space="preserve"> the global</w:t>
      </w:r>
      <w:r w:rsidR="00074973">
        <w:rPr>
          <w:lang w:val="en-US"/>
        </w:rPr>
        <w:t xml:space="preserve"> COVID-19</w:t>
      </w:r>
      <w:r w:rsidRPr="6F615F0B">
        <w:rPr>
          <w:lang w:val="en-US"/>
        </w:rPr>
        <w:t xml:space="preserve"> </w:t>
      </w:r>
      <w:r w:rsidR="00826E27" w:rsidRPr="6F615F0B">
        <w:rPr>
          <w:lang w:val="en-US"/>
        </w:rPr>
        <w:t>pandemic</w:t>
      </w:r>
      <w:r w:rsidRPr="6F615F0B">
        <w:rPr>
          <w:lang w:val="en-US"/>
        </w:rPr>
        <w:t>,</w:t>
      </w:r>
      <w:r w:rsidR="00826E27" w:rsidRPr="6F615F0B">
        <w:rPr>
          <w:lang w:val="en-US"/>
        </w:rPr>
        <w:t xml:space="preserve"> which </w:t>
      </w:r>
      <w:r w:rsidR="00A529AE" w:rsidRPr="6F615F0B">
        <w:rPr>
          <w:lang w:val="en-US"/>
        </w:rPr>
        <w:t xml:space="preserve">is so far responsible for </w:t>
      </w:r>
      <w:r w:rsidR="00826E27" w:rsidRPr="6F615F0B">
        <w:rPr>
          <w:lang w:val="en-US"/>
        </w:rPr>
        <w:t>over 100 million cases</w:t>
      </w:r>
      <w:r w:rsidR="00A529AE" w:rsidRPr="6F615F0B">
        <w:rPr>
          <w:lang w:val="en-US"/>
        </w:rPr>
        <w:t>,</w:t>
      </w:r>
      <w:r w:rsidR="00826E27" w:rsidRPr="6F615F0B">
        <w:rPr>
          <w:lang w:val="en-US"/>
        </w:rPr>
        <w:t xml:space="preserve"> and 2.</w:t>
      </w:r>
      <w:r w:rsidR="00647FD8">
        <w:rPr>
          <w:lang w:val="en-US"/>
        </w:rPr>
        <w:t>6</w:t>
      </w:r>
      <w:r w:rsidR="00826E27" w:rsidRPr="6F615F0B">
        <w:rPr>
          <w:lang w:val="en-US"/>
        </w:rPr>
        <w:t xml:space="preserve"> million deaths worldwide</w:t>
      </w:r>
      <w:r w:rsidR="00647FD8">
        <w:rPr>
          <w:lang w:val="en-US"/>
        </w:rPr>
        <w:t xml:space="preserve"> </w:t>
      </w:r>
      <w:r w:rsidR="00647FD8">
        <w:rPr>
          <w:lang w:val="en-US"/>
        </w:rPr>
        <w:fldChar w:fldCharType="begin" w:fldLock="1"/>
      </w:r>
      <w:r w:rsidR="00AF1392">
        <w:rPr>
          <w:lang w:val="en-US"/>
        </w:rPr>
        <w:instrText>ADDIN CSL_CITATION {"citationItems":[{"id":"ITEM-1","itemData":{"URL":"https://coronavirus.jhu.edu/map.html","accessed":{"date-parts":[["2021","3","10"]]},"id":"ITEM-1","issued":{"date-parts":[["0"]]},"title":"COVID-19 Map - Johns Hopkins Coronavirus Resource Center","type":"webpage"},"uris":["http://www.mendeley.com/documents/?uuid=7ac636bd-e25c-3328-93c7-fd8f202a3d23"]}],"mendeley":{"formattedCitation":"(1)","plainTextFormattedCitation":"(1)","previouslyFormattedCitation":"(1)"},"properties":{"noteIndex":0},"schema":"https://github.com/citation-style-language/schema/raw/master/csl-citation.json"}</w:instrText>
      </w:r>
      <w:r w:rsidR="00647FD8">
        <w:rPr>
          <w:lang w:val="en-US"/>
        </w:rPr>
        <w:fldChar w:fldCharType="separate"/>
      </w:r>
      <w:r w:rsidR="00647FD8" w:rsidRPr="00647FD8">
        <w:rPr>
          <w:noProof/>
          <w:lang w:val="en-US"/>
        </w:rPr>
        <w:t>(1)</w:t>
      </w:r>
      <w:r w:rsidR="00647FD8">
        <w:rPr>
          <w:lang w:val="en-US"/>
        </w:rPr>
        <w:fldChar w:fldCharType="end"/>
      </w:r>
      <w:r w:rsidR="00A529AE" w:rsidRPr="6F615F0B">
        <w:rPr>
          <w:lang w:val="en-US"/>
        </w:rPr>
        <w:t xml:space="preserve">. </w:t>
      </w:r>
      <w:r w:rsidR="00AF5068" w:rsidRPr="6F615F0B">
        <w:rPr>
          <w:lang w:val="en-US"/>
        </w:rPr>
        <w:t xml:space="preserve">Given the importance of R in elucidating the extent of </w:t>
      </w:r>
      <w:r w:rsidR="00111598" w:rsidRPr="6F615F0B">
        <w:rPr>
          <w:lang w:val="en-US"/>
        </w:rPr>
        <w:t>control</w:t>
      </w:r>
      <w:r w:rsidR="00AF5068" w:rsidRPr="6F615F0B">
        <w:rPr>
          <w:lang w:val="en-US"/>
        </w:rPr>
        <w:t xml:space="preserve"> measures required </w:t>
      </w:r>
      <w:r w:rsidR="006F1080" w:rsidRPr="6F615F0B">
        <w:rPr>
          <w:lang w:val="en-US"/>
        </w:rPr>
        <w:t xml:space="preserve">to suppress the epidemic, </w:t>
      </w:r>
      <w:r w:rsidR="00407783" w:rsidRPr="6F615F0B">
        <w:rPr>
          <w:lang w:val="en-US"/>
        </w:rPr>
        <w:t xml:space="preserve">real-time </w:t>
      </w:r>
      <w:r w:rsidR="006F1080" w:rsidRPr="6F615F0B">
        <w:rPr>
          <w:lang w:val="en-US"/>
        </w:rPr>
        <w:t xml:space="preserve">estimation of R has </w:t>
      </w:r>
      <w:r w:rsidR="0019652A" w:rsidRPr="6F615F0B">
        <w:rPr>
          <w:lang w:val="en-US"/>
        </w:rPr>
        <w:t>been the focus</w:t>
      </w:r>
      <w:r w:rsidR="009D2671" w:rsidRPr="6F615F0B">
        <w:rPr>
          <w:lang w:val="en-US"/>
        </w:rPr>
        <w:t xml:space="preserve"> of disease modelling groups and government health departments worldwide</w:t>
      </w:r>
      <w:r w:rsidR="00B01207" w:rsidRPr="6F615F0B">
        <w:rPr>
          <w:lang w:val="en-US"/>
        </w:rPr>
        <w:t xml:space="preserve"> </w:t>
      </w:r>
      <w:r w:rsidRPr="6F615F0B">
        <w:rPr>
          <w:lang w:val="en-US"/>
        </w:rPr>
        <w:fldChar w:fldCharType="begin" w:fldLock="1"/>
      </w:r>
      <w:r w:rsidR="00AF1392">
        <w:rPr>
          <w:lang w:val="en-US"/>
        </w:rPr>
        <w:instrText>ADDIN CSL_CITATION {"citationItems":[{"id":"ITEM-1","itemData":{"DOI":"10.1371/journal.pone.0242128","ISSN":"1932-6203","abstract":"Background The coronavirus (SARS-COV-2) is now a global concern because of its higher transmission capacity and associated adverse consequences including death. The reproductive number of coronavirus provides an estimate of the possible extent of the transmission. This study aims to provide a summary reproductive number of coronavirus based on available global level evidence. Methods A total of three databases were searched on September 15, 2020: PubMed, Web of Science, and Science Direct. The searches were conducted using a pre-specified search strategy to record studies reported the reproductive number of coronavirus from its inception in December 2019. It includes keywords of coronavirus and its reproductive number, which were combined using the Boolean operators (AND, OR). Based on the included studies, we estimated a summary reproductive number by using the meta-analysis. We used narrative synthesis to explain the results of the studies where the reproductive number was reported, however, were not possible to include in the meta-analysis because of the lack of data (mostly due to confidence interval was not reported). Results Total of 42 studies included in this review whereas 29 of them were included in the meta-analysis. The estimated summary reproductive number was 2.87 (95% CI, 2.39–3.44). We found evidence of very high heterogeneity (99.5%) of the reproductive number reported in the included studies. Our sub-group analysis was found the significant variations of reproductive number across the country for which it was estimated, method and model that were used to estimate the reproductive number, number of case that was considered to estimate the reproductive number, and the type of reproductive number that was estimated. The highest reproductive number was reported for the Diamond Princess Cruise Ship in Japan (14.8). In the country-level, the higher reproductive number was reported for France (R, 6.32, 95% CI, 5.72–6.99) following Germany (R, 6.07, 95% CI, 5.51–6.69) and Spain (R, 3.56, 95% CI, 1.62–7.82). The higher reproductive number was reported if it was estimated by using the Markov Chain Monte Carlo method (MCMC) method and the Epidemic curve model. We also reported significant heterogeneity of the type of reproductive number- a high-value reported if it was the time-dependent reproductive number. Conclusion The estimated summary reproductive number indicates an exponential increase of coronavirus infection in the coming days. Comprehe…","author":[{"dropping-particle":"","family":"Billah","given":"Md. Arif","non-dropping-particle":"","parse-names":false,"suffix":""},{"dropping-particle":"","family":"Miah","given":"Md. Mamun","non-dropping-particle":"","parse-names":false,"suffix":""},{"dropping-particle":"","family":"Khan","given":"Md. Nuruzzaman","non-dropping-particle":"","parse-names":false,"suffix":""}],"container-title":"PLOS ONE","editor":[{"dropping-particle":"","family":"Flacco","given":"Maria Elena","non-dropping-particle":"","parse-names":false,"suffix":""}],"id":"ITEM-1","issue":"11","issued":{"date-parts":[["2020","11","11"]]},"page":"e0242128","publisher":"Public Library of Science","title":"Reproductive number of coronavirus: A systematic review and meta-analysis based on global level evidence","type":"article-journal","volume":"15"},"uris":["http://www.mendeley.com/documents/?uuid=bf229d9a-7e6d-3c3b-9921-a6eedbb8d87f"]}],"mendeley":{"formattedCitation":"(2)","plainTextFormattedCitation":"(2)","previouslyFormattedCitation":"(2)"},"properties":{"noteIndex":0},"schema":"https://github.com/citation-style-language/schema/raw/master/csl-citation.json"}</w:instrText>
      </w:r>
      <w:r w:rsidRPr="6F615F0B">
        <w:rPr>
          <w:lang w:val="en-US"/>
        </w:rPr>
        <w:fldChar w:fldCharType="separate"/>
      </w:r>
      <w:r w:rsidR="00647FD8" w:rsidRPr="00647FD8">
        <w:rPr>
          <w:noProof/>
          <w:lang w:val="en-US"/>
        </w:rPr>
        <w:t>(2)</w:t>
      </w:r>
      <w:r w:rsidRPr="6F615F0B">
        <w:rPr>
          <w:lang w:val="en-US"/>
        </w:rPr>
        <w:fldChar w:fldCharType="end"/>
      </w:r>
      <w:r w:rsidR="009D2671" w:rsidRPr="6F615F0B">
        <w:rPr>
          <w:lang w:val="en-US"/>
        </w:rPr>
        <w:t xml:space="preserve">. </w:t>
      </w:r>
    </w:p>
    <w:p w14:paraId="19B97304" w14:textId="5EB92E6B" w:rsidR="001A6630" w:rsidRDefault="001A6630" w:rsidP="00DA5109">
      <w:pPr>
        <w:jc w:val="both"/>
        <w:rPr>
          <w:lang w:val="en-US"/>
        </w:rPr>
      </w:pPr>
      <w:r w:rsidRPr="6F615F0B">
        <w:rPr>
          <w:lang w:val="en-US"/>
        </w:rPr>
        <w:t xml:space="preserve">The effective reproduction number principally depends on the underlying infectiousness of the pathogen in a totally susceptible population, </w:t>
      </w:r>
      <w:r w:rsidR="00B50A3A">
        <w:rPr>
          <w:lang w:val="en-US"/>
        </w:rPr>
        <w:t xml:space="preserve">contacts between individuals in the population, </w:t>
      </w:r>
      <w:r w:rsidRPr="6F615F0B">
        <w:rPr>
          <w:lang w:val="en-US"/>
        </w:rPr>
        <w:t>and the level of immunity in the population.</w:t>
      </w:r>
      <w:r w:rsidR="000F14F5" w:rsidRPr="6F615F0B">
        <w:rPr>
          <w:lang w:val="en-US"/>
        </w:rPr>
        <w:t xml:space="preserve"> The underlying infectiousness is often represented by the basic reproduction number, R</w:t>
      </w:r>
      <w:r w:rsidR="000F14F5" w:rsidRPr="6F615F0B">
        <w:rPr>
          <w:vertAlign w:val="subscript"/>
          <w:lang w:val="en-US"/>
        </w:rPr>
        <w:t>0</w:t>
      </w:r>
      <w:r w:rsidR="000F14F5" w:rsidRPr="6F615F0B">
        <w:rPr>
          <w:lang w:val="en-US"/>
        </w:rPr>
        <w:t xml:space="preserve">, defined as the </w:t>
      </w:r>
      <w:r w:rsidR="00B33E6C" w:rsidRPr="6F615F0B">
        <w:rPr>
          <w:lang w:val="en-US"/>
        </w:rPr>
        <w:t xml:space="preserve">average </w:t>
      </w:r>
      <w:r w:rsidR="000F14F5" w:rsidRPr="6F615F0B">
        <w:rPr>
          <w:lang w:val="en-US"/>
        </w:rPr>
        <w:t xml:space="preserve">number of secondary infections arising from a primary case in a </w:t>
      </w:r>
      <w:r w:rsidR="00D44651" w:rsidRPr="6F615F0B">
        <w:rPr>
          <w:lang w:val="en-US"/>
        </w:rPr>
        <w:t xml:space="preserve">large </w:t>
      </w:r>
      <w:r w:rsidR="000F14F5" w:rsidRPr="6F615F0B">
        <w:rPr>
          <w:lang w:val="en-US"/>
        </w:rPr>
        <w:t xml:space="preserve">totally susceptible population. </w:t>
      </w:r>
      <w:r w:rsidRPr="6F615F0B">
        <w:rPr>
          <w:lang w:val="en-US"/>
        </w:rPr>
        <w:t xml:space="preserve"> </w:t>
      </w:r>
      <w:r w:rsidR="00C33217" w:rsidRPr="6F615F0B">
        <w:rPr>
          <w:lang w:val="en-US"/>
        </w:rPr>
        <w:t xml:space="preserve">R may be further modified by changes in </w:t>
      </w:r>
      <w:r w:rsidRPr="6F615F0B">
        <w:rPr>
          <w:lang w:val="en-US"/>
        </w:rPr>
        <w:t>the number, frequency, and closeness of contacts</w:t>
      </w:r>
      <w:r w:rsidR="00C33217" w:rsidRPr="6F615F0B">
        <w:rPr>
          <w:lang w:val="en-US"/>
        </w:rPr>
        <w:t xml:space="preserve"> in a population, hygiene practices, seasonal variation</w:t>
      </w:r>
      <w:r w:rsidR="000E155F" w:rsidRPr="6F615F0B">
        <w:rPr>
          <w:lang w:val="en-US"/>
        </w:rPr>
        <w:t>,</w:t>
      </w:r>
      <w:r w:rsidR="00DD0736" w:rsidRPr="6F615F0B">
        <w:rPr>
          <w:lang w:val="en-US"/>
        </w:rPr>
        <w:t xml:space="preserve"> population </w:t>
      </w:r>
      <w:r w:rsidR="00C33217" w:rsidRPr="6F615F0B">
        <w:rPr>
          <w:lang w:val="en-US"/>
        </w:rPr>
        <w:t>demographics</w:t>
      </w:r>
      <w:r w:rsidR="08ADDF9C" w:rsidRPr="6F615F0B">
        <w:rPr>
          <w:lang w:val="en-US"/>
        </w:rPr>
        <w:t xml:space="preserve"> and pathogen evolution</w:t>
      </w:r>
      <w:r w:rsidRPr="6F615F0B">
        <w:rPr>
          <w:lang w:val="en-US"/>
        </w:rPr>
        <w:t>.</w:t>
      </w:r>
      <w:r w:rsidR="00C33217" w:rsidRPr="6F615F0B">
        <w:rPr>
          <w:lang w:val="en-US"/>
        </w:rPr>
        <w:t xml:space="preserve"> Given the myriad of variables contributing to R, it is generally estimated </w:t>
      </w:r>
      <w:r w:rsidR="00A62EBF">
        <w:rPr>
          <w:lang w:val="en-US"/>
        </w:rPr>
        <w:t>from</w:t>
      </w:r>
      <w:r w:rsidR="00C33217" w:rsidRPr="6F615F0B">
        <w:rPr>
          <w:lang w:val="en-US"/>
        </w:rPr>
        <w:t xml:space="preserve"> </w:t>
      </w:r>
      <w:r w:rsidR="00A62EBF">
        <w:rPr>
          <w:lang w:val="en-US"/>
        </w:rPr>
        <w:t xml:space="preserve">trends in </w:t>
      </w:r>
      <w:r w:rsidR="00DD0736" w:rsidRPr="6F615F0B">
        <w:rPr>
          <w:lang w:val="en-US"/>
        </w:rPr>
        <w:t xml:space="preserve">infections, </w:t>
      </w:r>
      <w:r w:rsidR="00E16916" w:rsidRPr="6F615F0B">
        <w:rPr>
          <w:lang w:val="en-US"/>
        </w:rPr>
        <w:t xml:space="preserve">cases, hospitalizations </w:t>
      </w:r>
      <w:r w:rsidR="00CF41D1" w:rsidRPr="6F615F0B">
        <w:rPr>
          <w:lang w:val="en-US"/>
        </w:rPr>
        <w:t xml:space="preserve">or </w:t>
      </w:r>
      <w:r w:rsidR="00E16916" w:rsidRPr="6F615F0B">
        <w:rPr>
          <w:lang w:val="en-US"/>
        </w:rPr>
        <w:t>deaths</w:t>
      </w:r>
      <w:r w:rsidR="00FF1177" w:rsidRPr="6F615F0B">
        <w:rPr>
          <w:lang w:val="en-US"/>
        </w:rPr>
        <w:t xml:space="preserve"> over time</w:t>
      </w:r>
      <w:r w:rsidR="00335C84" w:rsidRPr="6F615F0B">
        <w:rPr>
          <w:lang w:val="en-US"/>
        </w:rPr>
        <w:t>,</w:t>
      </w:r>
      <w:r w:rsidR="00C33217" w:rsidRPr="6F615F0B">
        <w:rPr>
          <w:lang w:val="en-US"/>
        </w:rPr>
        <w:t xml:space="preserve"> rather than </w:t>
      </w:r>
      <w:r w:rsidR="00E16916" w:rsidRPr="6F615F0B">
        <w:rPr>
          <w:lang w:val="en-US"/>
        </w:rPr>
        <w:t>from R</w:t>
      </w:r>
      <w:r w:rsidR="00E16916" w:rsidRPr="6F615F0B">
        <w:rPr>
          <w:vertAlign w:val="subscript"/>
          <w:lang w:val="en-US"/>
        </w:rPr>
        <w:t>0</w:t>
      </w:r>
      <w:r w:rsidR="000F14F5" w:rsidRPr="6F615F0B">
        <w:rPr>
          <w:lang w:val="en-US"/>
        </w:rPr>
        <w:t xml:space="preserve"> </w:t>
      </w:r>
      <w:r w:rsidRPr="6F615F0B">
        <w:rPr>
          <w:lang w:val="en-US"/>
        </w:rPr>
        <w:fldChar w:fldCharType="begin" w:fldLock="1"/>
      </w:r>
      <w:r w:rsidR="00AF1392">
        <w:rPr>
          <w:lang w:val="en-US"/>
        </w:rPr>
        <w:instrText>ADDIN CSL_CITATION {"citationItems":[{"id":"ITEM-1","itemData":{"DOI":"10.1093/aje/kwh255","ISSN":"0002-9262","PMID":"15353409","abstract":"Severe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author":[{"dropping-particle":"","family":"Wallinga","given":"Jacco","non-dropping-particle":"","parse-names":false,"suffix":""},{"dropping-particle":"","family":"Teunis","given":"Peter","non-dropping-particle":"","parse-names":false,"suffix":""}],"container-title":"American journal of epidemiology","id":"ITEM-1","issue":"6","issued":{"date-parts":[["2004","9","15"]]},"page":"509-16","title":"Different epidemic curves for severe acute respiratory syndrome reveal similar impacts of control measures.","type":"article-journal","volume":"160"},"uris":["http://www.mendeley.com/documents/?uuid=803f3e89-bcd7-35aa-bfa6-0ad94b14a7c6"]},{"id":"ITEM-2","itemData":{"DOI":"10.1016/j.epidem.2019.100356","ISSN":"18780067","abstract":"Accurate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pathogens.","author":[{"dropping-particle":"","family":"Thompson","given":"R. N.","non-dropping-particle":"","parse-names":false,"suffix":""},{"dropping-particle":"","family":"Stockwin","given":"J. E.","non-dropping-particle":"","parse-names":false,"suffix":""},{"dropping-particle":"","family":"Gaalen","given":"R. D.","non-dropping-particle":"van","parse-names":false,"suffix":""},{"dropping-particle":"","family":"Polonsky","given":"J. A.","non-dropping-particle":"","parse-names":false,"suffix":""},{"dropping-particle":"","family":"Kamvar","given":"Z. N.","non-dropping-particle":"","parse-names":false,"suffix":""},{"dropping-particle":"","family":"Demarsh","given":"P. A.","non-dropping-particle":"","parse-names":false,"suffix":""},{"dropping-particle":"","family":"Dahlqwist","given":"E.","non-dropping-particle":"","parse-names":false,"suffix":""},{"dropping-particle":"","family":"Li","given":"S.","non-dropping-particle":"","parse-names":false,"suffix":""},{"dropping-particle":"","family":"Miguel","given":"E.","non-dropping-particle":"","parse-names":false,"suffix":""},{"dropping-particle":"","family":"Jombart","given":"T.","non-dropping-particle":"","parse-names":false,"suffix":""},{"dropping-particle":"","family":"Lessler","given":"J.","non-dropping-particle":"","parse-names":false,"suffix":""},{"dropping-particle":"","family":"Cauchemez","given":"S.","non-dropping-particle":"","parse-names":false,"suffix":""},{"dropping-particle":"","family":"Cori","given":"A.","non-dropping-particle":"","parse-names":false,"suffix":""}],"container-title":"Epidemics","id":"ITEM-2","issued":{"date-parts":[["2019"]]},"publisher":"Elsevier B.V.","title":"Improved inference of time-varying reproduction numbers during infectious disease outbreaks","type":"article-journal"},"uris":["http://www.mendeley.com/documents/?uuid=f5218547-7f8a-3c99-8573-ed5ef66b650f"]},{"id":"ITEM-3","itemData":{"DOI":"10.1093/aje/kwt133","ISSN":"1476-6256","abstract":"The quantification of transmissibility during epidemics is essential to designing and adjusting public health responses. Transmissibility can be measured by the reproduction number R, the average number of secondary cases caused by an infected individual. Several methods have been proposed to estimate R over the course of an epidemic; however, they are usually difficult to implement for people without a strong background in statistical modeling. Here, we present a ready-to-use tool for estimating R from incidence time series, which is implemented in popular software including Microsoft Excel (Microsoft Corporation, Redmond, Washington). This tool produces novel, statistically robust analytical estimates of R and incorporates uncertainty in the distribution of the serial interval (the time between the onset of symptoms in a primary case and the onset of symptoms in secondary cases). We applied the method to 5 historical outbreaks; the resulting estimates of R are consistent with those presented in the literature. This tool should help epidemiologists quantify temporal changes in the transmission intensity of future epidemics by using surveillance data. © The Author 2013.","author":[{"dropping-particle":"","family":"Cori","given":"Anne","non-dropping-particle":"","parse-names":false,"suffix":""},{"dropping-particle":"","family":"Ferguson","given":"Neil M.","non-dropping-particle":"","parse-names":false,"suffix":""},{"dropping-particle":"","family":"Fraser","given":"Christophe","non-dropping-particle":"","parse-names":false,"suffix":""},{"dropping-particle":"","family":"Cauchemez","given":"Simon","non-dropping-particle":"","parse-names":false,"suffix":""}],"container-title":"American Journal of Epidemiology","id":"ITEM-3","issue":"9","issued":{"date-parts":[["2013","11","1"]]},"page":"1505-1512","publisher":"Oxford Academic","title":"A New Framework and Software to Estimate Time-Varying Reproduction Numbers During Epidemics","type":"article-journal","volume":"178"},"uris":["http://www.mendeley.com/documents/?uuid=711cc28f-e05c-32a9-be79-94287b6e8e8c"]},{"id":"ITEM-4","itemData":{"DOI":"10.1126/science.1086478","ISSN":"00368075","PMID":"12766206","abstract":"We present an analysis of the first 10 weeks of the severe acute respiratory syndrome (SARS) epidemic in Hong Kong. The epidemic to date has been characterized by two large clusters - initiated by two separate \"super-spread\" events (SSEs) - and by ongoing community transmission. By fitting a stochastic model to data on 1512 cases, including these clusters, we show that the etiological agent of SARS is moderately transmissible. Excluding SSES, we estimate that 2.7 secondary infections were generated per case on average at the start of the epidemic, with a substantial contribution from hospital transmission. Transmission rates fell during the epidemic, primarily as a result of reductions in population contact rates and improved hospital infection control, but also because of more rapid hospital attendance by symptomatic individuals. As a result, the epidemic is now in decline, although continued vigilance is necessary for this to be maintained. Restrictions on longer range population movement are shown to be a potentially useful additional control measure in some contexts. We estimate that most currently infected persons are now hospitalized, which highlights the importance of control of nosocomial transmission.","author":[{"dropping-particle":"","family":"Riley","given":"Steven","non-dropping-particle":"","parse-names":false,"suffix":""},{"dropping-particle":"","family":"Fraser","given":"Christophe","non-dropping-particle":"","parse-names":false,"suffix":""},{"dropping-particle":"","family":"Donnelly","given":"Christl A.","non-dropping-particle":"","parse-names":false,"suffix":""},{"dropping-particle":"","family":"Ghani","given":"Azra C.","non-dropping-particle":"","parse-names":false,"suffix":""},{"dropping-particle":"","family":"Abu-Raddad","given":"Laith J.","non-dropping-particle":"","parse-names":false,"suffix":""},{"dropping-particle":"","family":"Hedley","given":"Anthony J.","non-dropping-particle":"","parse-names":false,"suffix":""},{"dropping-particle":"","family":"Leung","given":"Gabriel M.","non-dropping-particle":"","parse-names":false,"suffix":""},{"dropping-particle":"","family":"Ho","given":"Lai Ming","non-dropping-particle":"","parse-names":false,"suffix":""},{"dropping-particle":"","family":"Lam","given":"Tai Hing","non-dropping-particle":"","parse-names":false,"suffix":""},{"dropping-particle":"","family":"Thach","given":"Thuan Q.","non-dropping-particle":"","parse-names":false,"suffix":""},{"dropping-particle":"","family":"Chau","given":"Patsy","non-dropping-particle":"","parse-names":false,"suffix":""},{"dropping-particle":"","family":"Chan","given":"King Pan","non-dropping-particle":"","parse-names":false,"suffix":""},{"dropping-particle":"","family":"Lo","given":"Su Vui","non-dropping-particle":"","parse-names":false,"suffix":""},{"dropping-particle":"","family":"Leung","given":"Pak Yin","non-dropping-particle":"","parse-names":false,"suffix":""},{"dropping-particle":"","family":"Tsang","given":"Thomas","non-dropping-particle":"","parse-names":false,"suffix":""},{"dropping-particle":"","family":"Ho","given":"William","non-dropping-particle":"","parse-names":false,"suffix":""},{"dropping-particle":"","family":"Lee","given":"Koon Hung","non-dropping-particle":"","parse-names":false,"suffix":""},{"dropping-particle":"","family":"Lau","given":"Edith M.C.","non-dropping-particle":"","parse-names":false,"suffix":""},{"dropping-particle":"","family":"Ferguson","given":"Neil M.","non-dropping-particle":"","parse-names":false,"suffix":""},{"dropping-particle":"","family":"Anderson","given":"Roy M.","non-dropping-particle":"","parse-names":false,"suffix":""}],"container-title":"Science","id":"ITEM-4","issue":"5627","issued":{"date-parts":[["2003","6","20"]]},"page":"1961-1966","publisher":"American Association for the Advancement of Science","title":"Transmission dynamics of the etiological agent of SARS in Hong Kong: Impact of public health interventions","type":"article-journal","volume":"300"},"uris":["http://www.mendeley.com/documents/?uuid=99368a3e-5485-357a-8e52-ad8f485262d1"]}],"mendeley":{"formattedCitation":"(3–6)","plainTextFormattedCitation":"(3–6)","previouslyFormattedCitation":"(3–6)"},"properties":{"noteIndex":0},"schema":"https://github.com/citation-style-language/schema/raw/master/csl-citation.json"}</w:instrText>
      </w:r>
      <w:r w:rsidRPr="6F615F0B">
        <w:rPr>
          <w:lang w:val="en-US"/>
        </w:rPr>
        <w:fldChar w:fldCharType="separate"/>
      </w:r>
      <w:r w:rsidR="00647FD8" w:rsidRPr="00647FD8">
        <w:rPr>
          <w:noProof/>
          <w:lang w:val="en-US"/>
        </w:rPr>
        <w:t>(3–6)</w:t>
      </w:r>
      <w:r w:rsidRPr="6F615F0B">
        <w:rPr>
          <w:lang w:val="en-US"/>
        </w:rPr>
        <w:fldChar w:fldCharType="end"/>
      </w:r>
      <w:r w:rsidR="00E16916" w:rsidRPr="6F615F0B">
        <w:rPr>
          <w:lang w:val="en-US"/>
        </w:rPr>
        <w:t>.</w:t>
      </w:r>
    </w:p>
    <w:p w14:paraId="3B60D31A" w14:textId="5F7C3F0C" w:rsidR="000F14F5" w:rsidRDefault="000F14F5" w:rsidP="00DA5109">
      <w:pPr>
        <w:jc w:val="both"/>
        <w:rPr>
          <w:lang w:val="en-US"/>
        </w:rPr>
      </w:pPr>
      <w:r w:rsidRPr="6F615F0B">
        <w:rPr>
          <w:lang w:val="en-US"/>
        </w:rPr>
        <w:t xml:space="preserve">There are two distinct reproduction numbers than can be derived from data on infection incidence. The instantaneous reproduction number, </w:t>
      </w:r>
      <w:r w:rsidR="00074973">
        <w:rPr>
          <w:lang w:val="en-US"/>
        </w:rPr>
        <w:t xml:space="preserve">henceforth denoted </w:t>
      </w:r>
      <w:r w:rsidR="000902E7" w:rsidRPr="00A62EBF">
        <w:rPr>
          <w:i/>
          <w:iCs/>
          <w:lang w:val="en-US"/>
        </w:rPr>
        <w:t>R</w:t>
      </w:r>
      <w:r w:rsidRPr="00A62EBF">
        <w:rPr>
          <w:i/>
          <w:iCs/>
          <w:lang w:val="en-US"/>
        </w:rPr>
        <w:t>(t)</w:t>
      </w:r>
      <w:r w:rsidRPr="6F615F0B">
        <w:rPr>
          <w:lang w:val="en-US"/>
        </w:rPr>
        <w:t xml:space="preserve">, represents the </w:t>
      </w:r>
      <w:r w:rsidR="00D65331" w:rsidRPr="6F615F0B">
        <w:rPr>
          <w:lang w:val="en-US"/>
        </w:rPr>
        <w:t xml:space="preserve">average </w:t>
      </w:r>
      <w:r w:rsidRPr="6F615F0B">
        <w:rPr>
          <w:lang w:val="en-US"/>
        </w:rPr>
        <w:t xml:space="preserve">number of individuals someone infected at time </w:t>
      </w:r>
      <w:r w:rsidRPr="00A62EBF">
        <w:rPr>
          <w:i/>
          <w:iCs/>
          <w:lang w:val="en-US"/>
        </w:rPr>
        <w:t>t</w:t>
      </w:r>
      <w:r w:rsidRPr="6F615F0B">
        <w:rPr>
          <w:lang w:val="en-US"/>
        </w:rPr>
        <w:t xml:space="preserve"> would infect if conditions remained unchanged. Conversely, the case reproduction number, </w:t>
      </w:r>
      <w:r w:rsidRPr="00A62EBF">
        <w:rPr>
          <w:i/>
          <w:iCs/>
          <w:lang w:val="en-US"/>
        </w:rPr>
        <w:t>R</w:t>
      </w:r>
      <w:r w:rsidRPr="00A62EBF">
        <w:rPr>
          <w:i/>
          <w:iCs/>
          <w:vertAlign w:val="subscript"/>
          <w:lang w:val="en-US"/>
        </w:rPr>
        <w:t>c</w:t>
      </w:r>
      <w:r w:rsidRPr="00A62EBF">
        <w:rPr>
          <w:i/>
          <w:iCs/>
          <w:lang w:val="en-US"/>
        </w:rPr>
        <w:t>(t)</w:t>
      </w:r>
      <w:r w:rsidRPr="6F615F0B">
        <w:rPr>
          <w:lang w:val="en-US"/>
        </w:rPr>
        <w:t xml:space="preserve">, represents </w:t>
      </w:r>
      <w:r w:rsidR="00D65331" w:rsidRPr="6F615F0B">
        <w:rPr>
          <w:lang w:val="en-US"/>
        </w:rPr>
        <w:t>the average number of</w:t>
      </w:r>
      <w:r w:rsidRPr="6F615F0B">
        <w:rPr>
          <w:lang w:val="en-US"/>
        </w:rPr>
        <w:t xml:space="preserve"> people an individual infected at time </w:t>
      </w:r>
      <w:r w:rsidRPr="00C21C16">
        <w:rPr>
          <w:i/>
          <w:iCs/>
          <w:lang w:val="en-US"/>
        </w:rPr>
        <w:t>t</w:t>
      </w:r>
      <w:r w:rsidRPr="6F615F0B">
        <w:rPr>
          <w:lang w:val="en-US"/>
        </w:rPr>
        <w:t xml:space="preserve"> </w:t>
      </w:r>
      <w:r w:rsidRPr="00C21C16">
        <w:rPr>
          <w:lang w:val="en-US"/>
        </w:rPr>
        <w:t>actually</w:t>
      </w:r>
      <w:r w:rsidRPr="6F615F0B">
        <w:rPr>
          <w:i/>
          <w:iCs/>
          <w:lang w:val="en-US"/>
        </w:rPr>
        <w:t xml:space="preserve"> </w:t>
      </w:r>
      <w:r w:rsidRPr="6F615F0B">
        <w:rPr>
          <w:lang w:val="en-US"/>
        </w:rPr>
        <w:t xml:space="preserve">infects, which will depend on changes in policy or </w:t>
      </w:r>
      <w:r w:rsidR="00705994" w:rsidRPr="6F615F0B">
        <w:rPr>
          <w:lang w:val="en-US"/>
        </w:rPr>
        <w:t>behavior</w:t>
      </w:r>
      <w:r w:rsidRPr="6F615F0B">
        <w:rPr>
          <w:lang w:val="en-US"/>
        </w:rPr>
        <w:t xml:space="preserve"> over the period of that cohort’s infection, and can thus only be estimated in </w:t>
      </w:r>
      <w:r w:rsidR="00957457" w:rsidRPr="6F615F0B">
        <w:rPr>
          <w:lang w:val="en-US"/>
        </w:rPr>
        <w:t>retrospect</w:t>
      </w:r>
      <w:r w:rsidRPr="6F615F0B">
        <w:rPr>
          <w:lang w:val="en-US"/>
        </w:rPr>
        <w:t xml:space="preserve"> </w:t>
      </w:r>
      <w:r w:rsidRPr="6F615F0B">
        <w:rPr>
          <w:lang w:val="en-US"/>
        </w:rPr>
        <w:fldChar w:fldCharType="begin" w:fldLock="1"/>
      </w:r>
      <w:r w:rsidR="00AF1392">
        <w:rPr>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Pr="6F615F0B">
        <w:rPr>
          <w:lang w:val="en-US"/>
        </w:rPr>
        <w:fldChar w:fldCharType="separate"/>
      </w:r>
      <w:r w:rsidR="00647FD8" w:rsidRPr="00647FD8">
        <w:rPr>
          <w:noProof/>
          <w:lang w:val="en-US"/>
        </w:rPr>
        <w:t>(7)</w:t>
      </w:r>
      <w:r w:rsidRPr="6F615F0B">
        <w:rPr>
          <w:lang w:val="en-US"/>
        </w:rPr>
        <w:fldChar w:fldCharType="end"/>
      </w:r>
      <w:r w:rsidRPr="6F615F0B">
        <w:rPr>
          <w:lang w:val="en-US"/>
        </w:rPr>
        <w:t xml:space="preserve">. </w:t>
      </w:r>
      <w:r w:rsidR="00957457" w:rsidRPr="6F615F0B">
        <w:rPr>
          <w:lang w:val="en-US"/>
        </w:rPr>
        <w:t xml:space="preserve">The work of this paper focusses on the former, </w:t>
      </w:r>
      <w:r w:rsidR="00705994">
        <w:rPr>
          <w:lang w:val="en-US"/>
        </w:rPr>
        <w:t xml:space="preserve">which is better suited to track changes in transmissibility in real-time, and which will reduce immediately following the start of a successful intervention, unlike </w:t>
      </w:r>
      <w:r w:rsidR="00705994" w:rsidRPr="00A62EBF">
        <w:rPr>
          <w:i/>
          <w:iCs/>
          <w:lang w:val="en-US"/>
        </w:rPr>
        <w:t>R</w:t>
      </w:r>
      <w:r w:rsidR="00705994" w:rsidRPr="00A62EBF">
        <w:rPr>
          <w:i/>
          <w:iCs/>
          <w:vertAlign w:val="subscript"/>
          <w:lang w:val="en-US"/>
        </w:rPr>
        <w:t>c</w:t>
      </w:r>
      <w:r w:rsidR="00705994" w:rsidRPr="00A62EBF">
        <w:rPr>
          <w:i/>
          <w:iCs/>
          <w:lang w:val="en-US"/>
        </w:rPr>
        <w:t>(t)</w:t>
      </w:r>
      <w:r w:rsidR="00705994">
        <w:rPr>
          <w:lang w:val="en-US"/>
        </w:rPr>
        <w:t xml:space="preserve"> which will change gradually and is only possible to calculate with hindsight </w:t>
      </w:r>
      <w:r w:rsidRPr="6F615F0B">
        <w:rPr>
          <w:lang w:val="en-US"/>
        </w:rPr>
        <w:fldChar w:fldCharType="begin" w:fldLock="1"/>
      </w:r>
      <w:r w:rsidR="00AF1392">
        <w:rPr>
          <w:lang w:val="en-US"/>
        </w:rPr>
        <w:instrText>ADDIN CSL_CITATION {"citationItems":[{"id":"ITEM-1","itemData":{"URL":"https://www.gov.uk/guidance/the-r-number-in-the-uk","accessed":{"date-parts":[["2021","2","10"]]},"id":"ITEM-1","issued":{"date-parts":[["0"]]},"title":"The R value and growth rate in the UK - GOV.UK","type":"webpage"},"uris":["http://www.mendeley.com/documents/?uuid=b2069732-2cb8-30df-98de-ee43d5a9c753"]}],"mendeley":{"formattedCitation":"(8)","plainTextFormattedCitation":"(8)","previouslyFormattedCitation":"(8)"},"properties":{"noteIndex":0},"schema":"https://github.com/citation-style-language/schema/raw/master/csl-citation.json"}</w:instrText>
      </w:r>
      <w:r w:rsidRPr="6F615F0B">
        <w:rPr>
          <w:lang w:val="en-US"/>
        </w:rPr>
        <w:fldChar w:fldCharType="separate"/>
      </w:r>
      <w:r w:rsidR="00647FD8" w:rsidRPr="00647FD8">
        <w:rPr>
          <w:noProof/>
          <w:lang w:val="en-US"/>
        </w:rPr>
        <w:t>(8)</w:t>
      </w:r>
      <w:r w:rsidRPr="6F615F0B">
        <w:rPr>
          <w:lang w:val="en-US"/>
        </w:rPr>
        <w:fldChar w:fldCharType="end"/>
      </w:r>
      <w:r w:rsidR="00957457" w:rsidRPr="6F615F0B">
        <w:rPr>
          <w:lang w:val="en-US"/>
        </w:rPr>
        <w:t>.</w:t>
      </w:r>
      <w:r w:rsidR="00705994">
        <w:rPr>
          <w:lang w:val="en-US"/>
        </w:rPr>
        <w:t xml:space="preserve"> </w:t>
      </w:r>
    </w:p>
    <w:p w14:paraId="043B7BB0" w14:textId="464986E2" w:rsidR="00586915" w:rsidRDefault="00C33217" w:rsidP="00DA5109">
      <w:pPr>
        <w:jc w:val="both"/>
        <w:rPr>
          <w:lang w:val="en-US"/>
        </w:rPr>
      </w:pPr>
      <w:bookmarkStart w:id="1" w:name="_Hlk61522985"/>
      <w:bookmarkEnd w:id="0"/>
      <w:r>
        <w:rPr>
          <w:lang w:val="en-US"/>
        </w:rPr>
        <w:t xml:space="preserve">A simple </w:t>
      </w:r>
      <w:r w:rsidR="00242AD8">
        <w:rPr>
          <w:lang w:val="en-US"/>
        </w:rPr>
        <w:t xml:space="preserve">and widely </w:t>
      </w:r>
      <w:r w:rsidR="006519B9">
        <w:rPr>
          <w:lang w:val="en-US"/>
        </w:rPr>
        <w:t xml:space="preserve">used </w:t>
      </w:r>
      <w:r w:rsidR="00F67C90">
        <w:rPr>
          <w:lang w:val="en-US"/>
        </w:rPr>
        <w:t>approach to</w:t>
      </w:r>
      <w:r>
        <w:rPr>
          <w:lang w:val="en-US"/>
        </w:rPr>
        <w:t xml:space="preserve"> estimat</w:t>
      </w:r>
      <w:r w:rsidR="002E334A">
        <w:rPr>
          <w:lang w:val="en-US"/>
        </w:rPr>
        <w:t>e</w:t>
      </w:r>
      <w:r>
        <w:rPr>
          <w:lang w:val="en-US"/>
        </w:rPr>
        <w:t xml:space="preserve"> the effective reproduction number is via </w:t>
      </w:r>
      <w:r w:rsidR="00765B8B" w:rsidRPr="00C33217">
        <w:rPr>
          <w:lang w:val="en-US"/>
        </w:rPr>
        <w:t xml:space="preserve">the renewal equation, which uses as inputs </w:t>
      </w:r>
      <w:r w:rsidR="00DD0736" w:rsidRPr="00C33217">
        <w:rPr>
          <w:lang w:val="en-US"/>
        </w:rPr>
        <w:t>the generation time distribution</w:t>
      </w:r>
      <w:r w:rsidR="00DD0736">
        <w:rPr>
          <w:lang w:val="en-US"/>
        </w:rPr>
        <w:t>,</w:t>
      </w:r>
      <w:r w:rsidR="00DD0736" w:rsidRPr="00C33217">
        <w:rPr>
          <w:lang w:val="en-US"/>
        </w:rPr>
        <w:t xml:space="preserve"> </w:t>
      </w:r>
      <w:r w:rsidR="000F14F5" w:rsidRPr="00A62EBF">
        <w:rPr>
          <w:rFonts w:cstheme="minorHAnsi"/>
          <w:i/>
          <w:iCs/>
          <w:lang w:val="en-US"/>
        </w:rPr>
        <w:t>ω</w:t>
      </w:r>
      <w:r w:rsidR="00DD0736" w:rsidRPr="00A62EBF">
        <w:rPr>
          <w:i/>
          <w:iCs/>
          <w:lang w:val="en-US"/>
        </w:rPr>
        <w:t>(</w:t>
      </w:r>
      <w:r w:rsidR="00DD0736" w:rsidRPr="00A62EBF">
        <w:rPr>
          <w:rFonts w:cstheme="minorHAnsi"/>
          <w:i/>
          <w:iCs/>
          <w:lang w:val="en-US"/>
        </w:rPr>
        <w:t>τ</w:t>
      </w:r>
      <w:r w:rsidR="00DD0736" w:rsidRPr="00A62EBF">
        <w:rPr>
          <w:i/>
          <w:iCs/>
          <w:lang w:val="en-US"/>
        </w:rPr>
        <w:t>)</w:t>
      </w:r>
      <w:r w:rsidR="00DD0736">
        <w:rPr>
          <w:lang w:val="en-US"/>
        </w:rPr>
        <w:t xml:space="preserve"> </w:t>
      </w:r>
      <w:r w:rsidR="00346226">
        <w:rPr>
          <w:lang w:val="en-US"/>
        </w:rPr>
        <w:t>(</w:t>
      </w:r>
      <w:r w:rsidR="00DD0736">
        <w:rPr>
          <w:lang w:val="en-US"/>
        </w:rPr>
        <w:t>the distribution of times</w:t>
      </w:r>
      <w:r w:rsidR="00705994">
        <w:rPr>
          <w:lang w:val="en-US"/>
        </w:rPr>
        <w:t>,</w:t>
      </w:r>
      <w:r w:rsidR="00DD0736">
        <w:rPr>
          <w:lang w:val="en-US"/>
        </w:rPr>
        <w:t xml:space="preserve"> </w:t>
      </w:r>
      <w:r w:rsidR="003D077E" w:rsidRPr="00A62EBF">
        <w:rPr>
          <w:rFonts w:cstheme="minorHAnsi"/>
          <w:i/>
          <w:iCs/>
          <w:lang w:val="en-US"/>
        </w:rPr>
        <w:t>τ</w:t>
      </w:r>
      <w:r w:rsidR="00705994">
        <w:rPr>
          <w:rFonts w:cstheme="minorHAnsi"/>
          <w:lang w:val="en-US"/>
        </w:rPr>
        <w:t>,</w:t>
      </w:r>
      <w:r w:rsidR="003D077E">
        <w:rPr>
          <w:lang w:val="en-US"/>
        </w:rPr>
        <w:t xml:space="preserve"> </w:t>
      </w:r>
      <w:r w:rsidR="00803848">
        <w:rPr>
          <w:lang w:val="en-US"/>
        </w:rPr>
        <w:t>between infection in a case and infection of their</w:t>
      </w:r>
      <w:r w:rsidR="0095037F">
        <w:rPr>
          <w:lang w:val="en-US"/>
        </w:rPr>
        <w:t xml:space="preserve"> infector</w:t>
      </w:r>
      <w:r w:rsidR="00346226">
        <w:rPr>
          <w:lang w:val="en-US"/>
        </w:rPr>
        <w:t>)</w:t>
      </w:r>
      <w:r w:rsidR="00DD0736">
        <w:rPr>
          <w:lang w:val="en-US"/>
        </w:rPr>
        <w:t xml:space="preserve"> </w:t>
      </w:r>
      <w:r>
        <w:rPr>
          <w:lang w:val="en-US"/>
        </w:rPr>
        <w:t>and the time-series of infection incidence</w:t>
      </w:r>
      <w:r w:rsidR="00957457">
        <w:rPr>
          <w:lang w:val="en-US"/>
        </w:rPr>
        <w:t xml:space="preserve"> </w:t>
      </w:r>
      <w:r w:rsidR="00957457">
        <w:rPr>
          <w:lang w:val="en-US"/>
        </w:rPr>
        <w:fldChar w:fldCharType="begin" w:fldLock="1"/>
      </w:r>
      <w:r w:rsidR="00AF1392">
        <w:rPr>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00957457">
        <w:rPr>
          <w:lang w:val="en-US"/>
        </w:rPr>
        <w:fldChar w:fldCharType="separate"/>
      </w:r>
      <w:r w:rsidR="00647FD8" w:rsidRPr="00647FD8">
        <w:rPr>
          <w:noProof/>
          <w:lang w:val="en-US"/>
        </w:rPr>
        <w:t>(7)</w:t>
      </w:r>
      <w:r w:rsidR="00957457">
        <w:rPr>
          <w:lang w:val="en-US"/>
        </w:rPr>
        <w:fldChar w:fldCharType="end"/>
      </w:r>
      <w:r w:rsidR="007D32E5" w:rsidRPr="00C33217">
        <w:rPr>
          <w:lang w:val="en-US"/>
        </w:rPr>
        <w:t>.</w:t>
      </w:r>
      <w:r w:rsidR="00DF726D" w:rsidRPr="00C33217">
        <w:rPr>
          <w:lang w:val="en-US"/>
        </w:rPr>
        <w:t xml:space="preserve"> </w:t>
      </w:r>
      <w:r w:rsidR="009D219E">
        <w:rPr>
          <w:lang w:val="en-US"/>
        </w:rPr>
        <w:t xml:space="preserve">In this method, all infected individuals are assumed to have the same infectious profile over time, </w:t>
      </w:r>
      <w:r w:rsidR="00A64CB7">
        <w:rPr>
          <w:lang w:val="en-US"/>
        </w:rPr>
        <w:t>characterized</w:t>
      </w:r>
      <w:r w:rsidR="009D219E">
        <w:rPr>
          <w:lang w:val="en-US"/>
        </w:rPr>
        <w:t xml:space="preserve"> by the generation time distribution, and </w:t>
      </w:r>
      <w:r w:rsidR="00A024A0">
        <w:rPr>
          <w:lang w:val="en-US"/>
        </w:rPr>
        <w:t xml:space="preserve">are assumed </w:t>
      </w:r>
      <w:r w:rsidR="009D219E">
        <w:rPr>
          <w:lang w:val="en-US"/>
        </w:rPr>
        <w:t xml:space="preserve">to </w:t>
      </w:r>
      <w:r w:rsidR="00A024A0">
        <w:rPr>
          <w:lang w:val="en-US"/>
        </w:rPr>
        <w:t xml:space="preserve">generate the same average number of secondary cases. </w:t>
      </w:r>
    </w:p>
    <w:p w14:paraId="2DDD9FF5" w14:textId="47920795" w:rsidR="00B81FA8" w:rsidRDefault="00586915" w:rsidP="00B81FA8">
      <w:pPr>
        <w:jc w:val="both"/>
      </w:pPr>
      <w:r>
        <w:t xml:space="preserve">However, </w:t>
      </w:r>
      <w:r w:rsidR="002F4A21">
        <w:t xml:space="preserve">variation </w:t>
      </w:r>
      <w:r w:rsidR="00C42195">
        <w:t>in</w:t>
      </w:r>
      <w:r>
        <w:t xml:space="preserve"> infectious profiles</w:t>
      </w:r>
      <w:r w:rsidR="00C42195">
        <w:t xml:space="preserve"> may results from biological and behavioural differences between individuals</w:t>
      </w:r>
      <w:r w:rsidR="0079066E">
        <w:t xml:space="preserve">. </w:t>
      </w:r>
      <w:r w:rsidR="00A64CB7">
        <w:t xml:space="preserve">An example of biological differences is clinical presentation resulting in </w:t>
      </w:r>
      <w:r>
        <w:t xml:space="preserve">symptomatic </w:t>
      </w:r>
      <w:r w:rsidR="00A64CB7">
        <w:t>or</w:t>
      </w:r>
      <w:r>
        <w:t xml:space="preserve"> </w:t>
      </w:r>
      <w:r w:rsidR="003B10D2">
        <w:t xml:space="preserve">asymptomatic </w:t>
      </w:r>
      <w:r w:rsidR="00A64CB7">
        <w:t>infection</w:t>
      </w:r>
      <w:r w:rsidR="00AC238F">
        <w:t>. S</w:t>
      </w:r>
      <w:r w:rsidR="000D1AC3">
        <w:t>imilarly</w:t>
      </w:r>
      <w:r w:rsidR="00A64CB7">
        <w:t>,</w:t>
      </w:r>
      <w:r w:rsidR="000D1AC3">
        <w:t xml:space="preserve"> a subset of symptomatic individuals may change </w:t>
      </w:r>
      <w:r w:rsidR="00AC238F">
        <w:t xml:space="preserve">their </w:t>
      </w:r>
      <w:r w:rsidR="000D1AC3">
        <w:t xml:space="preserve">behaviour to limit their social contacts (self-isolation), as is currently mandated in UK law for </w:t>
      </w:r>
      <w:r w:rsidR="000D1AC3">
        <w:lastRenderedPageBreak/>
        <w:t xml:space="preserve">both confirmed SARS-CoV-2 cases and their immediate household. </w:t>
      </w:r>
      <w:r w:rsidR="00B81FA8">
        <w:t>Interventions that alter viral dynamics, resulting in faster viral clearance or a reduced viral load, for example though deployment of novel antivirals (e.g. ART) or through vaccination priming the immune response in a subset of individuals</w:t>
      </w:r>
      <w:r w:rsidR="0028213D">
        <w:t>, may also contribute to differences in infectious profile between cases</w:t>
      </w:r>
      <w:r w:rsidR="00B81FA8">
        <w:t xml:space="preserve">.  </w:t>
      </w:r>
    </w:p>
    <w:p w14:paraId="43921333" w14:textId="6906D8F0" w:rsidR="00515F79" w:rsidRDefault="00335C84" w:rsidP="001222F5">
      <w:pPr>
        <w:jc w:val="both"/>
        <w:rPr>
          <w:lang w:val="en-US"/>
        </w:rPr>
      </w:pPr>
      <w:r>
        <w:rPr>
          <w:lang w:val="en-US"/>
        </w:rPr>
        <w:t xml:space="preserve">The generation </w:t>
      </w:r>
      <w:r w:rsidR="002374C0">
        <w:rPr>
          <w:lang w:val="en-US"/>
        </w:rPr>
        <w:t>time</w:t>
      </w:r>
      <w:r w:rsidR="00957457">
        <w:rPr>
          <w:lang w:val="en-US"/>
        </w:rPr>
        <w:t xml:space="preserve"> distribution</w:t>
      </w:r>
      <w:r w:rsidR="002374C0">
        <w:rPr>
          <w:lang w:val="en-US"/>
        </w:rPr>
        <w:t xml:space="preserve"> </w:t>
      </w:r>
      <w:r>
        <w:rPr>
          <w:lang w:val="en-US"/>
        </w:rPr>
        <w:t xml:space="preserve">is hard to </w:t>
      </w:r>
      <w:r w:rsidR="002F4A21">
        <w:rPr>
          <w:lang w:val="en-US"/>
        </w:rPr>
        <w:t xml:space="preserve">estimate </w:t>
      </w:r>
      <w:r>
        <w:rPr>
          <w:lang w:val="en-US"/>
        </w:rPr>
        <w:t xml:space="preserve">directly, given that it is often </w:t>
      </w:r>
      <w:r w:rsidR="00DD0736">
        <w:rPr>
          <w:lang w:val="en-US"/>
        </w:rPr>
        <w:t xml:space="preserve">difficult </w:t>
      </w:r>
      <w:r>
        <w:rPr>
          <w:lang w:val="en-US"/>
        </w:rPr>
        <w:t>to identify the exact timing of an infection event</w:t>
      </w:r>
      <w:r w:rsidR="00495501">
        <w:rPr>
          <w:lang w:val="en-US"/>
        </w:rPr>
        <w:t xml:space="preserve">, let alone the </w:t>
      </w:r>
      <w:r w:rsidR="002F4A21">
        <w:rPr>
          <w:lang w:val="en-US"/>
        </w:rPr>
        <w:t xml:space="preserve">timing of two sequential infection events </w:t>
      </w:r>
      <w:r w:rsidR="00495501">
        <w:rPr>
          <w:lang w:val="en-US"/>
        </w:rPr>
        <w:t xml:space="preserve">required </w:t>
      </w:r>
      <w:r w:rsidR="00C26C19">
        <w:rPr>
          <w:lang w:val="en-US"/>
        </w:rPr>
        <w:t xml:space="preserve">for </w:t>
      </w:r>
      <w:r w:rsidR="00DD0736">
        <w:rPr>
          <w:lang w:val="en-US"/>
        </w:rPr>
        <w:t xml:space="preserve">inference of </w:t>
      </w:r>
      <w:r w:rsidR="00C26C19">
        <w:rPr>
          <w:lang w:val="en-US"/>
        </w:rPr>
        <w:t xml:space="preserve">the generation </w:t>
      </w:r>
      <w:r w:rsidR="00B6494D">
        <w:rPr>
          <w:lang w:val="en-US"/>
        </w:rPr>
        <w:t>time</w:t>
      </w:r>
      <w:r w:rsidR="00957457">
        <w:rPr>
          <w:lang w:val="en-US"/>
        </w:rPr>
        <w:t xml:space="preserve"> distribution</w:t>
      </w:r>
      <w:r>
        <w:rPr>
          <w:lang w:val="en-US"/>
        </w:rPr>
        <w:t xml:space="preserve">. </w:t>
      </w:r>
      <w:r w:rsidR="00515F79">
        <w:rPr>
          <w:lang w:val="en-US"/>
        </w:rPr>
        <w:t>One of two approaches is typically used:</w:t>
      </w:r>
    </w:p>
    <w:p w14:paraId="5C345613" w14:textId="77777777" w:rsidR="00515F79" w:rsidRDefault="00515F79" w:rsidP="00407783">
      <w:pPr>
        <w:pStyle w:val="ListParagraph"/>
        <w:numPr>
          <w:ilvl w:val="0"/>
          <w:numId w:val="13"/>
        </w:numPr>
        <w:jc w:val="both"/>
        <w:rPr>
          <w:lang w:val="en-US"/>
        </w:rPr>
      </w:pPr>
      <w:r>
        <w:rPr>
          <w:lang w:val="en-US"/>
        </w:rPr>
        <w:t>Fitting a generation time distribution to infector-infectee relationships where the time of infection of the index case and infection of the secondary case are unambiguously known</w:t>
      </w:r>
    </w:p>
    <w:p w14:paraId="556831F9" w14:textId="70B75CA4" w:rsidR="00515F79" w:rsidRPr="00515F79" w:rsidRDefault="002F4A21" w:rsidP="00407783">
      <w:pPr>
        <w:pStyle w:val="ListParagraph"/>
        <w:numPr>
          <w:ilvl w:val="0"/>
          <w:numId w:val="13"/>
        </w:numPr>
        <w:jc w:val="both"/>
        <w:rPr>
          <w:lang w:val="en-US"/>
        </w:rPr>
      </w:pPr>
      <w:r>
        <w:rPr>
          <w:lang w:val="en-US"/>
        </w:rPr>
        <w:t>Estimating via</w:t>
      </w:r>
      <w:r w:rsidRPr="00515F79">
        <w:rPr>
          <w:lang w:val="en-US"/>
        </w:rPr>
        <w:t xml:space="preserve"> </w:t>
      </w:r>
      <w:r w:rsidR="00335C84" w:rsidRPr="00515F79">
        <w:rPr>
          <w:lang w:val="en-US"/>
        </w:rPr>
        <w:t>the serial interval distribution</w:t>
      </w:r>
      <w:r w:rsidR="00407783">
        <w:rPr>
          <w:lang w:val="en-US"/>
        </w:rPr>
        <w:t xml:space="preserve"> (the time </w:t>
      </w:r>
      <w:r w:rsidR="00D41D95">
        <w:rPr>
          <w:lang w:val="en-US"/>
        </w:rPr>
        <w:t xml:space="preserve">between </w:t>
      </w:r>
      <w:r w:rsidR="00407783">
        <w:rPr>
          <w:lang w:val="en-US"/>
        </w:rPr>
        <w:t xml:space="preserve">symptom onset in a case </w:t>
      </w:r>
      <w:r w:rsidR="00D41D95">
        <w:rPr>
          <w:lang w:val="en-US"/>
        </w:rPr>
        <w:t xml:space="preserve">and </w:t>
      </w:r>
      <w:r w:rsidR="00407783">
        <w:rPr>
          <w:lang w:val="en-US"/>
        </w:rPr>
        <w:t xml:space="preserve">symptom onset </w:t>
      </w:r>
      <w:r w:rsidR="00D41D95">
        <w:rPr>
          <w:lang w:val="en-US"/>
        </w:rPr>
        <w:t>of their infector</w:t>
      </w:r>
      <w:r w:rsidR="00407783">
        <w:rPr>
          <w:lang w:val="en-US"/>
        </w:rPr>
        <w:t xml:space="preserve">), which is much easier to measure. This is done </w:t>
      </w:r>
      <w:r w:rsidR="00E637CB" w:rsidRPr="00515F79">
        <w:rPr>
          <w:lang w:val="en-US"/>
        </w:rPr>
        <w:t>either by assuming the</w:t>
      </w:r>
      <w:r w:rsidR="00515F79">
        <w:rPr>
          <w:lang w:val="en-US"/>
        </w:rPr>
        <w:t xml:space="preserve"> generation time distribution and serial interval distribution</w:t>
      </w:r>
      <w:r w:rsidR="00E637CB" w:rsidRPr="00515F79">
        <w:rPr>
          <w:lang w:val="en-US"/>
        </w:rPr>
        <w:t xml:space="preserve"> are equivalent, or by </w:t>
      </w:r>
      <w:r w:rsidR="00515F79">
        <w:rPr>
          <w:lang w:val="en-US"/>
        </w:rPr>
        <w:t xml:space="preserve">convolution with </w:t>
      </w:r>
      <w:r w:rsidR="00E637CB" w:rsidRPr="00515F79">
        <w:rPr>
          <w:lang w:val="en-US"/>
        </w:rPr>
        <w:t xml:space="preserve">the incubation period distribution (the time from infection to onset of symptoms). </w:t>
      </w:r>
      <w:r w:rsidR="00515F79">
        <w:rPr>
          <w:lang w:val="en-US"/>
        </w:rPr>
        <w:t>T</w:t>
      </w:r>
      <w:r w:rsidR="00E637CB" w:rsidRPr="00515F79">
        <w:rPr>
          <w:lang w:val="en-US"/>
        </w:rPr>
        <w:t xml:space="preserve">he optimal approach </w:t>
      </w:r>
      <w:r w:rsidR="00515F79">
        <w:rPr>
          <w:lang w:val="en-US"/>
        </w:rPr>
        <w:t xml:space="preserve">will </w:t>
      </w:r>
      <w:r w:rsidR="00E637CB" w:rsidRPr="00515F79">
        <w:rPr>
          <w:lang w:val="en-US"/>
        </w:rPr>
        <w:t xml:space="preserve">depend upon the </w:t>
      </w:r>
      <w:r w:rsidR="00515F79">
        <w:rPr>
          <w:lang w:val="en-US"/>
        </w:rPr>
        <w:t xml:space="preserve">joint </w:t>
      </w:r>
      <w:r w:rsidR="00E637CB" w:rsidRPr="00515F79">
        <w:rPr>
          <w:lang w:val="en-US"/>
        </w:rPr>
        <w:t xml:space="preserve">relationship of </w:t>
      </w:r>
      <w:r w:rsidR="00144B9F">
        <w:rPr>
          <w:lang w:val="en-US"/>
        </w:rPr>
        <w:t xml:space="preserve">the </w:t>
      </w:r>
      <w:r w:rsidR="00E637CB" w:rsidRPr="00515F79">
        <w:rPr>
          <w:lang w:val="en-US"/>
        </w:rPr>
        <w:t>infectious</w:t>
      </w:r>
      <w:r w:rsidR="00144B9F">
        <w:rPr>
          <w:lang w:val="en-US"/>
        </w:rPr>
        <w:t xml:space="preserve"> distribution</w:t>
      </w:r>
      <w:r w:rsidR="008E6BDA">
        <w:rPr>
          <w:lang w:val="en-US"/>
        </w:rPr>
        <w:t xml:space="preserve"> and</w:t>
      </w:r>
      <w:r w:rsidR="00E637CB" w:rsidRPr="00515F79">
        <w:rPr>
          <w:lang w:val="en-US"/>
        </w:rPr>
        <w:t xml:space="preserve"> the </w:t>
      </w:r>
      <w:r w:rsidR="00407783">
        <w:rPr>
          <w:lang w:val="en-US"/>
        </w:rPr>
        <w:t>incubation period</w:t>
      </w:r>
      <w:r w:rsidR="00E637CB" w:rsidRPr="00515F79">
        <w:rPr>
          <w:lang w:val="en-US"/>
        </w:rPr>
        <w:t xml:space="preserve"> </w:t>
      </w:r>
      <w:r w:rsidR="00DD0736" w:rsidRPr="00515F79">
        <w:rPr>
          <w:lang w:val="en-US"/>
        </w:rPr>
        <w:fldChar w:fldCharType="begin" w:fldLock="1"/>
      </w:r>
      <w:r w:rsidR="00AF1392">
        <w:rPr>
          <w:lang w:val="en-US"/>
        </w:rPr>
        <w:instrText>ADDIN CSL_CITATION {"citationItems":[{"id":"ITEM-1","itemData":{"DOI":"10.1101/2020.09.18.20197210","ISBN":"10.1101/2020.09.1","abstract":"The timing of transmission plays a key role in the dynamics and controllability of an epidemic. However, observing the distribution of generation times (time interval between the points of infection of an infector and infectee in a transmission pair) requires data on infection times, which are generally unknown. The timing of symptom onset is more easily observed; the generation time distribution is therefore often estimated based on the serial interval distribution (distribu-tion of time intervals between symptom onset of an infector and an infectee). This estimation follows one of two approaches: i) approximating the generation time distribution by the serial interval distribution; or ii) deriving the generation time distribution from the serial interval and incubation period (time interval between infection and symptom onset in a single individual) distributions. These two approaches make di</w:instrText>
      </w:r>
      <w:r w:rsidR="00AF1392">
        <w:rPr>
          <w:rFonts w:ascii="Cambria Math" w:hAnsi="Cambria Math" w:cs="Cambria Math"/>
          <w:lang w:val="en-US"/>
        </w:rPr>
        <w:instrText>↵</w:instrText>
      </w:r>
      <w:r w:rsidR="00AF1392">
        <w:rPr>
          <w:lang w:val="en-US"/>
        </w:rPr>
        <w:instrText>erent-and not always explicitly stated-assumptions about the relationship between infectiousness and symptoms, resulting in di</w:instrText>
      </w:r>
      <w:r w:rsidR="00AF1392">
        <w:rPr>
          <w:rFonts w:ascii="Cambria Math" w:hAnsi="Cambria Math" w:cs="Cambria Math"/>
          <w:lang w:val="en-US"/>
        </w:rPr>
        <w:instrText>↵</w:instrText>
      </w:r>
      <w:r w:rsidR="00AF1392">
        <w:rPr>
          <w:lang w:val="en-US"/>
        </w:rPr>
        <w:instrText>erent generation time distributions with the same mean but unequal variances. Here, we clarify the assumptions that each approach makes and show that neither set of assumptions is plausible for most pathogens. However, the variances of the generation time distribution derived under each assumption can reasonably be considered as upper (approximation with serial interval) and lower (derivation from serial interval) bounds. Thus, we suggest a pragmatic solution is to use both approaches and treat these as edge cases in downstream analysis. We discuss the impact of the variance of the generation time distribution on the controllability of an epidemic through strategies based on contact tracing, and we show that underestimating this variance is likely to overestimate controllability.","author":[{"dropping-particle":"","family":"Lehtinen","given":"Sonja","non-dropping-particle":"","parse-names":false,"suffix":""},{"dropping-particle":"","family":"Ashcroft","given":"Peter","non-dropping-particle":"","parse-names":false,"suffix":""},{"dropping-particle":"","family":"Bonhoe</w:instrText>
      </w:r>
      <w:r w:rsidR="00AF1392">
        <w:rPr>
          <w:rFonts w:ascii="Cambria Math" w:hAnsi="Cambria Math" w:cs="Cambria Math"/>
          <w:lang w:val="en-US"/>
        </w:rPr>
        <w:instrText>↵</w:instrText>
      </w:r>
      <w:r w:rsidR="00AF1392">
        <w:rPr>
          <w:lang w:val="en-US"/>
        </w:rPr>
        <w:instrText>er","given":"Sebastian","non-dropping-particle":"","parse-names":false,"suffix":""}],"id":"ITEM-1","issued":{"date-parts":[["0"]]},"title":"On the relationship between serial interval, infectiousness profile and generation time","type":"article-journal"},"uris":["http://www.mendeley.com/documents/?uuid=e12f54b1-9371-3ad1-aab4-738f1a5a0826"]}],"mendeley":{"formattedCitation":"(9)","plainTextFormattedCitation":"(9)","previouslyFormattedCitation":"(9)"},"properties":{"noteIndex":0},"schema":"https://github.com/citation-style-language/schema/raw/master/csl-citation.json"}</w:instrText>
      </w:r>
      <w:r w:rsidR="00DD0736" w:rsidRPr="00515F79">
        <w:rPr>
          <w:lang w:val="en-US"/>
        </w:rPr>
        <w:fldChar w:fldCharType="separate"/>
      </w:r>
      <w:r w:rsidR="00647FD8" w:rsidRPr="00647FD8">
        <w:rPr>
          <w:noProof/>
          <w:lang w:val="en-US"/>
        </w:rPr>
        <w:t>(9)</w:t>
      </w:r>
      <w:r w:rsidR="00DD0736" w:rsidRPr="00515F79">
        <w:rPr>
          <w:lang w:val="en-US"/>
        </w:rPr>
        <w:fldChar w:fldCharType="end"/>
      </w:r>
      <w:r w:rsidR="00335C84" w:rsidRPr="00515F79">
        <w:rPr>
          <w:lang w:val="en-US"/>
        </w:rPr>
        <w:t xml:space="preserve">.  </w:t>
      </w:r>
      <w:bookmarkEnd w:id="1"/>
      <w:r w:rsidR="00BC275D">
        <w:rPr>
          <w:lang w:val="en-US"/>
        </w:rPr>
        <w:t xml:space="preserve">It is worth noting that the observed </w:t>
      </w:r>
      <w:r>
        <w:rPr>
          <w:lang w:val="en-US"/>
        </w:rPr>
        <w:t xml:space="preserve">distribution of </w:t>
      </w:r>
      <w:r w:rsidR="00BC275D">
        <w:rPr>
          <w:lang w:val="en-US"/>
        </w:rPr>
        <w:t xml:space="preserve">serial intervals </w:t>
      </w:r>
      <w:r>
        <w:rPr>
          <w:lang w:val="en-US"/>
        </w:rPr>
        <w:t>is also affected by</w:t>
      </w:r>
      <w:r w:rsidR="00BC275D">
        <w:rPr>
          <w:lang w:val="en-US"/>
        </w:rPr>
        <w:t xml:space="preserve"> epidemic dynamics at the time of measurement. For example, in an exponentially growing outbreak, there will be many more recent infected who are potential infectors, so long serial intervals will be censored </w:t>
      </w:r>
      <w:r w:rsidR="00BC275D">
        <w:rPr>
          <w:lang w:val="en-US"/>
        </w:rPr>
        <w:fldChar w:fldCharType="begin" w:fldLock="1"/>
      </w:r>
      <w:r w:rsidR="00AF1392">
        <w:rPr>
          <w:lang w:val="en-US"/>
        </w:rPr>
        <w:instrText>ADDIN CSL_CITATION {"citationItems":[{"id":"ITEM-1","itemData":{"DOI":"10.1098/rsif.2018.0670","ISSN":"17425662","PMID":"30958162","abstract":"When analysing new emerging infectious disease outbreaks, one typically has observational data over a limited period of time and several parameters to estimate, such as growth rate, the basic reproduction number R 0 , the case fatality rate and distributions of serial intervals, generation times, latency and incubation times and times between onset of symptoms, notification, death and recovery/discharge. These parameters form the basis for predicting a future outbreak, planning preventive measures and monitoring the progress of the disease outbreak. We study inference problems during the emerging phase of an outbreak, and point out potential sources of bias, with emphasis on: contact tracing backwards in time, replacing generation times by serial intervals, multiple potential infectors and censoring effects amplified by exponential growth. These biases directly affect the estimation of, for example, the generation time distribution and the case fatality rate, but can then propagate to other estimates such as R 0 and growth rate. We propose methods to remove or at least reduce bias using statistical modelling. We illustrate the theory by numerical examples and simulations.","author":[{"dropping-particle":"","family":"Britton","given":"Tom","non-dropping-particle":"","parse-names":false,"suffix":""},{"dropping-particle":"","family":"Tomba","given":"Gianpaolo Scalia","non-dropping-particle":"","parse-names":false,"suffix":""}],"container-title":"Journal of the Royal Society Interface","id":"ITEM-1","issue":"150","issued":{"date-parts":[["2019","1","1"]]},"publisher":"Royal Society Publishing","title":"Estimation in emerging epidemics: Biases and remedies","type":"article-journal","volume":"16"},"uris":["http://www.mendeley.com/documents/?uuid=a7c2e9ab-cfe5-357d-b1fc-2c22c704e6ef"]}],"mendeley":{"formattedCitation":"(10)","plainTextFormattedCitation":"(10)","previouslyFormattedCitation":"(10)"},"properties":{"noteIndex":0},"schema":"https://github.com/citation-style-language/schema/raw/master/csl-citation.json"}</w:instrText>
      </w:r>
      <w:r w:rsidR="00BC275D">
        <w:rPr>
          <w:lang w:val="en-US"/>
        </w:rPr>
        <w:fldChar w:fldCharType="separate"/>
      </w:r>
      <w:r w:rsidR="00647FD8" w:rsidRPr="00647FD8">
        <w:rPr>
          <w:noProof/>
          <w:lang w:val="en-US"/>
        </w:rPr>
        <w:t>(10)</w:t>
      </w:r>
      <w:r w:rsidR="00BC275D">
        <w:rPr>
          <w:lang w:val="en-US"/>
        </w:rPr>
        <w:fldChar w:fldCharType="end"/>
      </w:r>
      <w:r w:rsidR="00BC275D">
        <w:rPr>
          <w:lang w:val="en-US"/>
        </w:rPr>
        <w:t xml:space="preserve">. </w:t>
      </w:r>
    </w:p>
    <w:p w14:paraId="2F2A241F" w14:textId="0D74A941" w:rsidR="00FE17EC" w:rsidRDefault="00607D52" w:rsidP="001222F5">
      <w:pPr>
        <w:jc w:val="both"/>
      </w:pPr>
      <w:r>
        <w:t>In a novel outbreak, initial estimates of the</w:t>
      </w:r>
      <w:r w:rsidR="00FE17EC">
        <w:rPr>
          <w:lang w:val="en-US"/>
        </w:rPr>
        <w:t xml:space="preserve"> generation time distribution</w:t>
      </w:r>
      <w:r>
        <w:rPr>
          <w:lang w:val="en-US"/>
        </w:rPr>
        <w:t xml:space="preserve"> are typically</w:t>
      </w:r>
      <w:r w:rsidR="00FE17EC">
        <w:rPr>
          <w:lang w:val="en-US"/>
        </w:rPr>
        <w:t xml:space="preserve"> based on </w:t>
      </w:r>
      <w:r>
        <w:rPr>
          <w:lang w:val="en-US"/>
        </w:rPr>
        <w:t xml:space="preserve">an analysis of </w:t>
      </w:r>
      <w:r w:rsidR="00FE17EC">
        <w:rPr>
          <w:lang w:val="en-US"/>
        </w:rPr>
        <w:t xml:space="preserve">the </w:t>
      </w:r>
      <w:r>
        <w:rPr>
          <w:lang w:val="en-US"/>
        </w:rPr>
        <w:t>“</w:t>
      </w:r>
      <w:r w:rsidR="00FE17EC">
        <w:rPr>
          <w:lang w:val="en-US"/>
        </w:rPr>
        <w:t>first few hundred cases</w:t>
      </w:r>
      <w:r>
        <w:rPr>
          <w:lang w:val="en-US"/>
        </w:rPr>
        <w:t>”</w:t>
      </w:r>
      <w:r w:rsidR="00FE17EC">
        <w:rPr>
          <w:lang w:val="en-US"/>
        </w:rPr>
        <w:t xml:space="preserve"> (FFHC)</w:t>
      </w:r>
      <w:r w:rsidR="00AF1392">
        <w:rPr>
          <w:lang w:val="en-US"/>
        </w:rPr>
        <w:t xml:space="preserve"> </w:t>
      </w:r>
      <w:r w:rsidR="00AF1392">
        <w:rPr>
          <w:lang w:val="en-US"/>
        </w:rPr>
        <w:fldChar w:fldCharType="begin" w:fldLock="1"/>
      </w:r>
      <w:r w:rsidR="00AF1392">
        <w:rPr>
          <w:lang w:val="en-US"/>
        </w:rPr>
        <w:instrText>ADDIN CSL_CITATION {"citationItems":[{"id":"ITEM-1","itemData":{"DOI":"10.1001/jamainternmed.2020.2020","ISSN":"21686114","PMID":"32356867","abstract":"Importance: The dynamics of coronavirus disease 2019 (COVID-19) transmissibility are yet to be fully understood. Better understanding of the transmission dynamics is important for the development and evaluation of effective control policies. Objective: To delineate the transmission dynamics of COVID-19 and evaluate the transmission risk at different exposure window periods before and after symptom onset. Design, Setting, and Participants: This prospective case-ascertained study in Taiwan included laboratory-confirmed cases of COVID-19 and their contacts. The study period was from January 15 to March 18, 2020. All close contacts were quarantined at home for 14 days after their last exposure to the index case. During the quarantine period, any relevant symptoms (fever, cough, or other respiratory symptoms) of contacts triggered a COVID-19 test. The final follow-up date was April 2, 2020. Main Outcomes and Measures: Secondary clinical attack rate (considering symptomatic cases only) for different exposure time windows of the index cases and for different exposure settings (such as household, family, and health care). Results: We enrolled 100 confirmed patients, with a median age of 44 years (range, 11-88 years), including 44 men and 56 women. Among their 2761 close contacts, there were 22 paired index-secondary cases. The overall secondary clinical attack rate was 0.7% (95% CI, 0.4%-1.0%). The attack rate was higher among the 1818 contacts whose exposure to index cases started within 5 days of symptom onset (1.0% [95% CI, 0.6%-1.6%]) compared with those who were exposed later (0 cases from 852 contacts; 95% CI, 0%-0.4%). The 299 contacts with exclusive presymptomatic exposures were also at risk (attack rate, 0.7% [95% CI, 0.2%-2.4%]). The attack rate was higher among household (4.6% [95% CI, 2.3%-9.3%]) and nonhousehold (5.3% [95% CI, 2.1%-12.8%]) family contacts than that in health care or other settings. The attack rates were higher among those aged 40 to 59 years (1.1% [95% CI, 0.6%-2.1%]) and those aged 60 years and older (0.9% [95% CI, 0.3%-2.6%]). Conclusions and Relevance: In this study, high transmissibility of COVID-19 before and immediately after symptom onset suggests that finding and isolating symptomatic patients alone may not suffice to contain the epidemic, and more generalized measures may be required, such as social distancing.","author":[{"dropping-particle":"","family":"Cheng","given":"Hao Yuan","non-dropping-particle":"","parse-names":false,"suffix":""},{"dropping-particle":"","family":"Jian","given":"Shu Wan","non-dropping-particle":"","parse-names":false,"suffix":""},{"dropping-particle":"","family":"Liu","given":"Ding Ping","non-dropping-particle":"","parse-names":false,"suffix":""},{"dropping-particle":"","family":"Ng","given":"Ta Chou","non-dropping-particle":"","parse-names":false,"suffix":""},{"dropping-particle":"","family":"Huang","given":"Wan Ting","non-dropping-particle":"","parse-names":false,"suffix":""},{"dropping-particle":"","family":"Lin","given":"Hsien Ho","non-dropping-particle":"","parse-names":false,"suffix":""}],"container-title":"JAMA Internal Medicine","id":"ITEM-1","issue":"9","issued":{"date-parts":[["2020","9","1"]]},"page":"1156-1163","publisher":"American Medical Association","title":"Contact Tracing Assessment of COVID-19 Transmission Dynamics in Taiwan and Risk at Different Exposure Periods before and after Symptom Onset","type":"article-journal","volume":"180"},"uris":["http://www.mendeley.com/documents/?uuid=153431b6-a97d-34fd-bc6a-8e9f3e8b78cd"]},{"id":"ITEM-2","itemData":{"DOI":"10.3201/EID2606.200357","ISSN":"10806059","PMID":"32191173","abstract":"Appendix Data We collected publicly available data on 6,903 confirmed cases from 271 cities of mainland China, that were available online as of February 8, 2020. The data were extracted in Chinese from the Web sites of provincial public health departments and translated to English (https://github.com/MeyersLabUTexas/COVID-19). We then filtered the data for clearly indicated transmission events consisting of: (i) a known infector and infectee, (ii) reported locations of infection for both cases, and (iii) reported dates and locations of symptom onset for both cases. We thereby obtained 468 infector-infectee pairs identified via contact tracing in 93 Chinese cities between January 21, 2020 and February 8, 2020 (Appendix Figure 1). The index cases (infectors) for each pair are reported as either importations from the city of Wuhan (N = 239), importations from cities other than Wuhan (N = 106) or local infections (N = 122). The cases included 752 unique individuals, with 98 index cases who infected multiple people and 17 individuals that appear as both infector and infectee. They range in age from 1 to 90 years and include 386 females, 363 males and 3 cases of unreported sex. Inference Methods Estimating Serial Interval Distribution For each pair, we calculated the number of days between the reported symptom onset date for the infector and the reported symptom onset date for the infectee. Negative values indicate that the infectee developed symptoms before the infector. We then used the fitdist function in Matlab (1) to fit a normal distribution to all 468 observations. It finds unbiased estimates of the mean and standard deviation, with 95% confidence intervals. We applied the","author":[{"dropping-particle":"","family":"Du","given":"Zhanwei","non-dropping-particle":"","parse-names":false,"suffix":""},{"dropping-particle":"","family":"Xu","given":"Xiaoke","non-dropping-particle":"","parse-names":false,"suffix":""},{"dropping-particle":"","family":"Wu","given":"Ye","non-dropping-particle":"","parse-names":false,"suffix":""},{"dropping-particle":"","family":"Wang","given":"Lin","non-dropping-particle":"","parse-names":false,"suffix":""},{"dropping-particle":"","family":"Cowling","given":"Benjamin J.","non-dropping-particle":"","parse-names":false,"suffix":""},{"dropping-particle":"","family":"Meyers","given":"Lauren Ancel","non-dropping-particle":"","parse-names":false,"suffix":""}],"container-title":"Emerging Infectious Diseases","id":"ITEM-2","issue":"6","issued":{"date-parts":[["2020","6","1"]]},"page":"1341-1343","publisher":"Centers for Disease Control and Prevention (CDC)","title":"Serial interval of COVID-19 among publicly reported confirmed cases","type":"article","volume":"26"},"uris":["http://www.mendeley.com/documents/?uuid=70233528-0e03-3dc9-aeca-ad29ed7dfd7c"]},{"id":"ITEM-3","itemData":{"DOI":"10.1056/NEJMoa2001316","ISSN":"0028-4793","abstract":"BACKGROUND The initial cases of novel coronavirus (2019-nCoV)-infected pneumonia (NCIP) occurred in Wuhan, Hubei Province, China, in December 2019 and January 2020. We analyzed data on the first 425 confirmed cases in Wuhan to determine the epidemiologic characteristics of NCIP. METHODS 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 RESULTS 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 CONCLUSIONS 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(Funded by the Ministry of Science and Technology of China and others.).","author":[{"dropping-particle":"","family":"Li","given":"Qun","non-dropping-particle":"","parse-names":false,"suffix":""},{"dropping-particle":"","family":"Guan","given":"Xuhua","non-dropping-particle":"","parse-names":false,"suffix":""},{"dropping-particle":"","family":"Wu","given":"Peng","non-dropping-particle":"","parse-names":false,"suffix":""},{"dropping-particle":"","family":"Wang","given":"Xiaoye","non-dropping-particle":"","parse-names":false,"suffix":""},{"dropping-particle":"","family":"Zhou","given":"Lei","non-dropping-particle":"","parse-names":false,"suffix":""},{"dropping-particle":"","family":"Tong","given":"Yeqing","non-dropping-particle":"","parse-names":false,"suffix":""},{"dropping-particle":"","family":"Ren","given":"Ruiqi","non-dropping-particle":"","parse-names":false,"suffix":""},{"dropping-particle":"","family":"Leung","given":"Kathy S.M.","non-dropping-particle":"","parse-names":false,"suffix":""},{"dropping-particle":"","family":"Lau","given":"Eric H.Y.","non-dropping-particle":"","parse-names":false,"suffix":""},{"dropping-particle":"","family":"Wong","given":"Jessica Y.","non-dropping-particle":"","parse-names":false,"suffix":""},{"dropping-particle":"","family":"Xing","given":"Xuesen","non-dropping-particle":"","parse-names":false,"suffix":""},{"dropping-particle":"","family":"Xiang","given":"Nijuan","non-dropping-particle":"","parse-names":false,"suffix":""},{"dropping-particle":"","family":"Wu","given":"Yang","non-dropping-particle":"","parse-names":false,"suffix":""},{"dropping-particle":"","family":"Li","given":"Chao","non-dropping-particle":"","parse-names":false,"suffix":""},{"dropping-particle":"","family":"Chen","given":"Qi","non-dropping-particle":"","parse-names":false,"suffix":""},{"dropping-particle":"","family":"Li","given":"Dan","non-dropping-particle":"","parse-names":false,"suffix":""},{"dropping-particle":"","family":"Liu","given":"Tian","non-dropping-particle":"","parse-names":false,"suffix":""},{"dropping-particle":"","family":"Zhao","given":"Jing","non-dropping-particle":"","parse-names":false,"suffix":""},{"dropping-particle":"","family":"Liu","given":"Man","non-dropping-particle":"","parse-names":false,"suffix":""},{"dropping-particle":"","family":"Tu","given":"Wenxiao","non-dropping-particle":"","parse-names":false,"suffix":""},{"dropping-particle":"","family":"Chen","given":"Chuding","non-dropping-particle":"","parse-names":false,"suffix":""},{"dropping-particle":"","family":"Jin","given":"Lianmei","non-dropping-particle":"","parse-names":false,"suffix":""},{"dropping-particle":"","family":"Yang","given":"Rui","non-dropping-particle":"","parse-names":false,"suffix":""},{"dropping-particle":"","family":"Wang","given":"Qi","non-dropping-particle":"","parse-names":false,"suffix":""},{"dropping-particle":"","family":"Zhou","given":"Suhua","non-dropping-particle":"","parse-names":false,"suffix":""},{"dropping-particle":"","family":"Wang","given":"Rui","non-dropping-particle":"","parse-names":false,"suffix":""},{"dropping-particle":"","family":"Liu","given":"Hui","non-dropping-particle":"","parse-names":false,"suffix":""},{"dropping-particle":"","family":"Luo","given":"Yinbo","non-dropping-particle":"","parse-names":false,"suffix":""},{"dropping-particle":"","family":"Liu","given":"Yuan","non-dropping-particle":"","parse-names":false,"suffix":""},{"dropping-particle":"","family":"Shao","given":"Ge","non-dropping-particle":"","parse-names":false,"suffix":""},{"dropping-particle":"","family":"Li","given":"Huan","non-dropping-particle":"","parse-names":false,"suffix":""},{"dropping-particle":"","family":"Tao","given":"Zhongfa","non-dropping-particle":"","parse-names":false,"suffix":""},{"dropping-particle":"","family":"Yang","given":"Yang","non-dropping-particle":"","parse-names":false,"suffix":""},{"dropping-particle":"","family":"Deng","given":"Zhiqiang","non-dropping-particle":"","parse-names":false,"suffix":""},{"dropping-particle":"","family":"Liu","given":"Boxi","non-dropping-particle":"","parse-names":false,"suffix":""},{"dropping-particle":"","family":"Ma","given":"Zhitao","non-dropping-particle":"","parse-names":false,"suffix":""},{"dropping-particle":"","family":"Zhang","given":"Yanping","non-dropping-particle":"","parse-names":false,"suffix":""},{"dropping-particle":"","family":"Shi","given":"Guoqing","non-dropping-particle":"","parse-names":false,"suffix":""},{"dropping-particle":"","family":"Lam","given":"Tommy T.Y.","non-dropping-particle":"","parse-names":false,"suffix":""},{"dropping-particle":"","family":"Wu","given":"Joseph T.","non-dropping-particle":"","parse-names":false,"suffix":""},{"dropping-particle":"","family":"Gao","given":"George F.","non-dropping-particle":"","parse-names":false,"suffix":""},{"dropping-particle":"","family":"Cowling","given":"Benjamin J.","non-dropping-particle":"","parse-names":false,"suffix":""},{"dropping-particle":"","family":"Yang","given":"Bo","non-dropping-particle":"","parse-names":false,"suffix":""},{"dropping-particle":"","family":"Leung","given":"Gabriel M.","non-dropping-particle":"","parse-names":false,"suffix":""},{"dropping-particle":"","family":"Feng","given":"Zijian","non-dropping-particle":"","parse-names":false,"suffix":""}],"container-title":"New England Journal of Medicine","id":"ITEM-3","issue":"13","issued":{"date-parts":[["2020","3","26"]]},"page":"1199-1207","publisher":"Massachusetts Medical Society","title":"Early Transmission Dynamics in Wuhan, China, of Novel Coronavirus–Infected Pneumonia","type":"article-journal","volume":"382"},"uris":["http://www.mendeley.com/documents/?uuid=10b3291b-350a-31b7-a453-4bdd699cdda3"]},{"id":"ITEM-4","itemData":{"DOI":"10.1101/2020.03.21.20040329","abstract":"Background The outbreak of coronavirus disease 2019 (COVID-19) has been declared a pandemic by the World Health Organization, while several key epidemiological parameters of the disease remain to be clarified. This study aimed to obtain robust estimates of the incubation period, upper limit of latent period (interval between infector’s exposure and infectee’s exposure), serial interval, time point of exposure (the day of infectee’s exposure to infector relative to the latter’s symptom onset date) and basic reproduction number (R0) of COVID-19. Methods Between late February and early March of 2020, the individual data of laboratory confirmed cases of COVID-19 were retrieved from 10728 publicly available reports released by the health authorities of and outside China and from 1790 publications identified in PubMed and CNKI. To be eligible, a report had to contain the data that allowed for estimation of at least one parameter. As relevant data mainly came from clustering cases, the clusters for which no evidence was available to establish transmission order were all excluded to ensure accuracy of estimates. Additionally, only the cases with an exposure period spanning 3 days or less were included in the estimation of parameters involving exposure date, and a simple method for determining exposure date was adopted to ensure the error of estimates be small (&lt; 0.3 day). Depending on specific parameters, three or four of normal, lognormal, Weibull, and gamma distributions were fitted to the datasets and the results from appropriate models were presented. Findings In total, 1155 cases from China, Japan, Singapore, South Korea, Vietnam, Germany and Malaysia were included for the final analysis. The mean and standard deviation were 7.44 days and 4.39 days for incubation period, 2.52 days and 3.95 days for the upper limit of latent period, 6.70 days and 5.20 days for serial interval, and -0.19 day (i.e., 0.19 day before infector’s symptom onset) and 3.32 days for time point of exposure. R0 was estimated to be 1.70 and 1.78 based on two different formulas. For 39 (6.64%) cases, the incubation periods were longer than 14 days. In 102 (43.78%) infector-infectee pairs, transmission occurred before infectors’ symptom onsets. In 27 (3.92%) infector-infectee pairs, infectees’ symptom onsets occurred before those of infectors. Stratified analysis showed that incubation period and serial interval were consistently longer for those with less severe disease and for those who…","author":[{"dropping-particle":"","family":"Ma","given":"Shujuan","non-dropping-particle":"","parse-names":false,"suffix":""},{"dropping-particle":"","family":"Zhang","given":"Jiayue","non-dropping-particle":"","parse-names":false,"suffix":""},{"dropping-particle":"","family":"Zeng","given":"Minyan","non-dropping-particle":"","parse-names":false,"suffix":""},{"dropping-particle":"","family":"Yun","given":"Qingping","non-dropping-particle":"","parse-names":false,"suffix":""},{"dropping-particle":"","family":"Guo","given":"Wei","non-dropping-particle":"","parse-names":false,"suffix":""},{"dropping-particle":"","family":"Zheng","given":"Yixiang","non-dropping-particle":"","parse-names":false,"suffix":""},{"dropping-particle":"","family":"Zhao","given":"Shi","non-dropping-particle":"","parse-names":false,"suffix":""},{"dropping-particle":"","family":"Wang","given":"Maggie H.","non-dropping-particle":"","parse-names":false,"suffix":""},{"dropping-particle":"","family":"Yang","given":"Zuyao","non-dropping-particle":"","parse-names":false,"suffix":""}],"container-title":"medRxiv","id":"ITEM-4","issued":{"date-parts":[["2020","3","24"]]},"page":"2020.03.21.20040329","publisher":"medRxiv","title":"Epidemiological parameters of coronavirus disease 2019: A pooled analysis of publicly reported individual data of 1155 cases from seven countries","type":"article"},"uris":["http://www.mendeley.com/documents/?uuid=b05ac4c2-7dcf-3ef3-827c-d26cb673fc2d"]},{"id":"ITEM-5","itemData":{"DOI":"10.1016/S1473-3099(20)30287-5","ISSN":"14744457","PMID":"32353347","abstract":"Background: Rapid spread of severe acute respiratory syndrome coronavirus 2 (SARS-CoV-2) in Wuhan, China, prompted heightened surveillance in Shenzhen, China. The resulting data provide a rare opportunity to measure key metrics of disease course, transmission, and the impact of control measures. Methods: From Jan 14 to Feb 12, 2020, the Shenzhen Center for Disease Control and Prevention identified 391 SARS-CoV-2 cases and 1286 close contacts. We compared cases identified through symptomatic surveillance and contact tracing, and estimated the time from symptom onset to confirmation, isolation, and admission to hospital. We estimated metrics of disease transmission and analysed factors influencing transmission risk. Findings: Cases were older than the general population (mean age 45 years) and balanced between males (n=187) and females (n=204). 356 (91%) of 391 cases had mild or moderate clinical severity at initial assessment. As of Feb 22, 2020, three cases had died and 225 had recovered (median time to recovery 21 days; 95% CI 20–22). Cases were isolated on average 4·6 days (95% CI 4·1–5·0) after developing symptoms; contact tracing reduced this by 1·9 days (95% CI 1·1–2·7). Household contacts and those travelling with a case were at higher risk of infection (odds ratio 6·27 [95% CI 1·49–26·33] for household contacts and 7·06 [1·43–34·91] for those travelling with a case) than other close contacts. The household secondary attack rate was 11·2% (95% CI 9·1–13·8), and children were as likely to be infected as adults (infection rate 7·4% in children &lt;10 years vs population average of 6·6%). The observed reproductive number (R) was 0·4 (95% CI 0·3–0·5), with a mean serial interval of 6·3 days (95% CI 5·2–7·6). Interpretation: Our data on cases as well as their infected and uninfected close contacts provide key insights into the epidemiology of SARS-CoV-2. This analysis shows that isolation and contact tracing reduce the time during which cases are infectious in the community, thereby reducing the R. The overall impact of isolation and contact tracing, however, is uncertain and highly dependent on the number of asymptomatic cases. Moreover, children are at a similar risk of infection to the general population, although less likely to have severe symptoms; hence they should be considered in analyses of transmission and control. Funding: Emergency Response Program of Harbin Institute of Technology, Emergency Response Program of Peng Cheng Laboratory, US Cente…","author":[{"dropping-particle":"","family":"Bi","given":"Qifang","non-dropping-particle":"","parse-names":false,"suffix":""},{"dropping-particle":"","family":"Wu","given":"Yongsheng","non-dropping-particle":"","parse-names":false,"suffix":""},{"dropping-particle":"","family":"Mei","given":"Shujiang","non-dropping-particle":"","parse-names":false,"suffix":""},{"dropping-particle":"","family":"Ye","given":"Chenfei","non-dropping-particle":"","parse-names":false,"suffix":""},{"dropping-particle":"","family":"Zou","given":"Xuan","non-dropping-particle":"","parse-names":false,"suffix":""},{"dropping-particle":"","family":"Zhang","given":"Zhen","non-dropping-particle":"","parse-names":false,"suffix":""},{"dropping-particle":"","family":"Liu","given":"Xiaojian","non-dropping-particle":"","parse-names":false,"suffix":""},{"dropping-particle":"","family":"Wei","given":"Lan","non-dropping-particle":"","parse-names":false,"suffix":""},{"dropping-particle":"","family":"Truelove","given":"Shaun A.","non-dropping-particle":"","parse-names":false,"suffix":""},{"dropping-particle":"","family":"Zhang","given":"Tong","non-dropping-particle":"","parse-names":false,"suffix":""},{"dropping-particle":"","family":"Gao","given":"Wei","non-dropping-particle":"","parse-names":false,"suffix":""},{"dropping-particle":"","family":"Cheng","given":"Cong","non-dropping-particle":"","parse-names":false,"suffix":""},{"dropping-particle":"","family":"Tang","given":"Xiujuan","non-dropping-particle":"","parse-names":false,"suffix":""},{"dropping-particle":"","family":"Wu","given":"Xiaoliang","non-dropping-particle":"","parse-names":false,"suffix":""},{"dropping-particle":"","family":"Wu","given":"Yu","non-dropping-particle":"","parse-names":false,"suffix":""},{"dropping-particle":"","family":"Sun","given":"Binbin","non-dropping-particle":"","parse-names":false,"suffix":""},{"dropping-particle":"","family":"Huang","given":"Suli","non-dropping-particle":"","parse-names":false,"suffix":""},{"dropping-particle":"","family":"Sun","given":"Yu","non-dropping-particle":"","parse-names":false,"suffix":""},{"dropping-particle":"","family":"Zhang","given":"Juncen","non-dropping-particle":"","parse-names":false,"suffix":""},{"dropping-particle":"","family":"Ma","given":"Ting","non-dropping-particle":"","parse-names":false,"suffix":""},{"dropping-particle":"","family":"Lessler","given":"Justin","non-dropping-particle":"","parse-names":false,"suffix":""},{"dropping-particle":"","family":"Feng","given":"Tiejian","non-dropping-particle":"","parse-names":false,"suffix":""}],"container-title":"The Lancet Infectious Diseases","id":"ITEM-5","issue":"8","issued":{"date-parts":[["2020","8","1"]]},"page":"911-919","publisher":"Lancet Publishing Group","title":"Epidemiology and transmission of COVID-19 in 391 cases and 1286 of their close contacts in Shenzhen, China: a retrospective cohort study","type":"article-journal","volume":"20"},"uris":["http://www.mendeley.com/documents/?uuid=1bfb6082-1461-30eb-9353-8d02d1fde902"]}],"mendeley":{"formattedCitation":"(11–15)","plainTextFormattedCitation":"(11–15)","previouslyFormattedCitation":"(11–15)"},"properties":{"noteIndex":0},"schema":"https://github.com/citation-style-language/schema/raw/master/csl-citation.json"}</w:instrText>
      </w:r>
      <w:r w:rsidR="00AF1392">
        <w:rPr>
          <w:lang w:val="en-US"/>
        </w:rPr>
        <w:fldChar w:fldCharType="separate"/>
      </w:r>
      <w:r w:rsidR="00AF1392" w:rsidRPr="00AF1392">
        <w:rPr>
          <w:noProof/>
          <w:lang w:val="en-US"/>
        </w:rPr>
        <w:t>(11–15)</w:t>
      </w:r>
      <w:r w:rsidR="00AF1392">
        <w:rPr>
          <w:lang w:val="en-US"/>
        </w:rPr>
        <w:fldChar w:fldCharType="end"/>
      </w:r>
      <w:r w:rsidR="00A7202B">
        <w:rPr>
          <w:lang w:val="en-US"/>
        </w:rPr>
        <w:t xml:space="preserve">, with </w:t>
      </w:r>
      <w:r w:rsidR="00CE6F6F">
        <w:rPr>
          <w:lang w:val="en-US"/>
        </w:rPr>
        <w:t>little</w:t>
      </w:r>
      <w:r w:rsidR="00A7202B">
        <w:rPr>
          <w:lang w:val="en-US"/>
        </w:rPr>
        <w:t xml:space="preserve"> </w:t>
      </w:r>
      <w:r w:rsidR="00D85E37">
        <w:rPr>
          <w:lang w:val="en-US"/>
        </w:rPr>
        <w:t>emphasis on</w:t>
      </w:r>
      <w:r w:rsidR="00A7202B">
        <w:rPr>
          <w:lang w:val="en-US"/>
        </w:rPr>
        <w:t xml:space="preserve"> characteriz</w:t>
      </w:r>
      <w:r w:rsidR="00D85E37">
        <w:rPr>
          <w:lang w:val="en-US"/>
        </w:rPr>
        <w:t>ing</w:t>
      </w:r>
      <w:r w:rsidR="00A7202B">
        <w:rPr>
          <w:lang w:val="en-US"/>
        </w:rPr>
        <w:t xml:space="preserve"> heterogeneities among infected individuals. </w:t>
      </w:r>
    </w:p>
    <w:p w14:paraId="7526156A" w14:textId="0842FEFE" w:rsidR="00E81923" w:rsidRDefault="00A04A4A" w:rsidP="001222F5">
      <w:pPr>
        <w:jc w:val="both"/>
        <w:rPr>
          <w:lang w:val="en-US"/>
        </w:rPr>
      </w:pPr>
      <w:bookmarkStart w:id="2" w:name="_Hlk68034721"/>
      <w:r>
        <w:rPr>
          <w:lang w:val="en-US"/>
        </w:rPr>
        <w:t xml:space="preserve">In this paper, we derive a multi-type equivalent of the </w:t>
      </w:r>
      <w:r w:rsidR="002E334A">
        <w:rPr>
          <w:lang w:val="en-US"/>
        </w:rPr>
        <w:t xml:space="preserve">renewal equation </w:t>
      </w:r>
      <w:r>
        <w:rPr>
          <w:lang w:val="en-US"/>
        </w:rPr>
        <w:t>which accounts for heterogeneity in infectious profiles</w:t>
      </w:r>
      <w:r w:rsidR="009A2F9C">
        <w:rPr>
          <w:lang w:val="en-US"/>
        </w:rPr>
        <w:t xml:space="preserve"> including </w:t>
      </w:r>
      <w:r w:rsidR="000919C8">
        <w:rPr>
          <w:lang w:val="en-US"/>
        </w:rPr>
        <w:t xml:space="preserve">variation in case isolation behavior, </w:t>
      </w:r>
      <w:r w:rsidR="009A2F9C">
        <w:rPr>
          <w:lang w:val="en-US"/>
        </w:rPr>
        <w:t>symptomatic/asymptomatic infection, and heterogeneity introduced owing to vaccine roll-out</w:t>
      </w:r>
      <w:r w:rsidR="00E81923">
        <w:rPr>
          <w:lang w:val="en-US"/>
        </w:rPr>
        <w:t>. We then</w:t>
      </w:r>
      <w:r>
        <w:rPr>
          <w:lang w:val="en-US"/>
        </w:rPr>
        <w:t xml:space="preserve"> explore how much the </w:t>
      </w:r>
      <w:r w:rsidR="00311960">
        <w:rPr>
          <w:lang w:val="en-US"/>
        </w:rPr>
        <w:t xml:space="preserve">corresponding estimated </w:t>
      </w:r>
      <w:r>
        <w:rPr>
          <w:lang w:val="en-US"/>
        </w:rPr>
        <w:t>R differs from a “naïve” R derived from a single-type branching process</w:t>
      </w:r>
      <w:r w:rsidR="00277D3F">
        <w:rPr>
          <w:lang w:val="en-US"/>
        </w:rPr>
        <w:t xml:space="preserve"> based on </w:t>
      </w:r>
      <w:r w:rsidR="00607D52">
        <w:rPr>
          <w:lang w:val="en-US"/>
        </w:rPr>
        <w:t xml:space="preserve">a single generation time distribution </w:t>
      </w:r>
      <w:r w:rsidR="00E81923">
        <w:rPr>
          <w:lang w:val="en-US"/>
        </w:rPr>
        <w:t xml:space="preserve">that does not account for </w:t>
      </w:r>
      <w:r w:rsidR="00607D52">
        <w:rPr>
          <w:lang w:val="en-US"/>
        </w:rPr>
        <w:t xml:space="preserve">variation caused by </w:t>
      </w:r>
      <w:r w:rsidR="000919C8">
        <w:rPr>
          <w:lang w:val="en-US"/>
        </w:rPr>
        <w:t xml:space="preserve">case isolation, </w:t>
      </w:r>
      <w:r w:rsidR="00E81923">
        <w:rPr>
          <w:lang w:val="en-US"/>
        </w:rPr>
        <w:t>asymptomatic transmission, or vaccination</w:t>
      </w:r>
      <w:r>
        <w:rPr>
          <w:lang w:val="en-US"/>
        </w:rPr>
        <w:t xml:space="preserve">. </w:t>
      </w:r>
    </w:p>
    <w:p w14:paraId="45B68D5C" w14:textId="5577C5E6" w:rsidR="000902E7" w:rsidRPr="0001687B" w:rsidRDefault="00A04A4A" w:rsidP="0001687B">
      <w:pPr>
        <w:jc w:val="both"/>
        <w:rPr>
          <w:lang w:val="en-US"/>
        </w:rPr>
      </w:pPr>
      <w:r w:rsidRPr="0001687B">
        <w:rPr>
          <w:lang w:val="en-US"/>
        </w:rPr>
        <w:t xml:space="preserve">We </w:t>
      </w:r>
      <w:r w:rsidR="00A272E8">
        <w:rPr>
          <w:lang w:val="en-US"/>
        </w:rPr>
        <w:t>consider two applications</w:t>
      </w:r>
      <w:ins w:id="3" w:author="Neil Ferguson" w:date="2021-05-05T09:19:00Z">
        <w:r w:rsidR="00607D52">
          <w:rPr>
            <w:lang w:val="en-US"/>
          </w:rPr>
          <w:t>:</w:t>
        </w:r>
      </w:ins>
      <w:r w:rsidR="00A272E8">
        <w:rPr>
          <w:lang w:val="en-US"/>
        </w:rPr>
        <w:t xml:space="preserve"> to </w:t>
      </w:r>
      <w:r w:rsidR="008E6BDA" w:rsidRPr="0001687B">
        <w:rPr>
          <w:lang w:val="en-US"/>
        </w:rPr>
        <w:t xml:space="preserve">Ebola Virus Disease in Guinea </w:t>
      </w:r>
      <w:r w:rsidR="00A272E8">
        <w:rPr>
          <w:lang w:val="en-US"/>
        </w:rPr>
        <w:t xml:space="preserve">in </w:t>
      </w:r>
      <w:r w:rsidR="008E6BDA">
        <w:rPr>
          <w:lang w:val="en-US"/>
        </w:rPr>
        <w:t>2014</w:t>
      </w:r>
      <w:r w:rsidR="00A272E8">
        <w:rPr>
          <w:lang w:val="en-US"/>
        </w:rPr>
        <w:t>-</w:t>
      </w:r>
      <w:r w:rsidR="008E6BDA">
        <w:rPr>
          <w:lang w:val="en-US"/>
        </w:rPr>
        <w:t xml:space="preserve">15, and </w:t>
      </w:r>
      <w:r w:rsidR="00A272E8">
        <w:rPr>
          <w:lang w:val="en-US"/>
        </w:rPr>
        <w:t xml:space="preserve">to </w:t>
      </w:r>
      <w:r w:rsidRPr="0001687B">
        <w:rPr>
          <w:lang w:val="en-US"/>
        </w:rPr>
        <w:t xml:space="preserve">SARS-CoV-2 in the UK </w:t>
      </w:r>
      <w:r w:rsidR="008E6BDA">
        <w:rPr>
          <w:lang w:val="en-US"/>
        </w:rPr>
        <w:t>between March 2020 and January 2021</w:t>
      </w:r>
      <w:r w:rsidR="00AE0238">
        <w:rPr>
          <w:lang w:val="en-US"/>
        </w:rPr>
        <w:t xml:space="preserve">, </w:t>
      </w:r>
      <w:r w:rsidR="00AC40DF">
        <w:rPr>
          <w:lang w:val="en-US"/>
        </w:rPr>
        <w:t xml:space="preserve">to illustrate </w:t>
      </w:r>
      <w:r w:rsidR="00AE0238">
        <w:rPr>
          <w:lang w:val="en-US"/>
        </w:rPr>
        <w:t xml:space="preserve">the </w:t>
      </w:r>
      <w:r w:rsidR="00EC0DE5">
        <w:rPr>
          <w:lang w:val="en-US"/>
        </w:rPr>
        <w:t xml:space="preserve">potential </w:t>
      </w:r>
      <w:r w:rsidR="00AE0238">
        <w:rPr>
          <w:lang w:val="en-US"/>
        </w:rPr>
        <w:t xml:space="preserve">impact on R estimates of neglecting heterogeneities due to </w:t>
      </w:r>
      <w:r w:rsidR="000919C8">
        <w:rPr>
          <w:lang w:val="en-US"/>
        </w:rPr>
        <w:t xml:space="preserve">case isolation and </w:t>
      </w:r>
      <w:r w:rsidR="00AE0238">
        <w:rPr>
          <w:lang w:val="en-US"/>
        </w:rPr>
        <w:t>asymptomatic transmissio</w:t>
      </w:r>
      <w:r w:rsidR="000919C8">
        <w:rPr>
          <w:lang w:val="en-US"/>
        </w:rPr>
        <w:t>n</w:t>
      </w:r>
      <w:r w:rsidR="00AE0238">
        <w:rPr>
          <w:lang w:val="en-US"/>
        </w:rPr>
        <w:t>.</w:t>
      </w:r>
    </w:p>
    <w:p w14:paraId="13F3CFF6" w14:textId="27C06E93" w:rsidR="00E64F66" w:rsidRDefault="00E64F66" w:rsidP="007B5B78">
      <w:pPr>
        <w:rPr>
          <w:b/>
          <w:bCs/>
          <w:lang w:val="en-US"/>
        </w:rPr>
      </w:pPr>
      <w:bookmarkStart w:id="4" w:name="_Hlk68032867"/>
      <w:bookmarkEnd w:id="2"/>
      <w:r>
        <w:rPr>
          <w:b/>
          <w:bCs/>
          <w:lang w:val="en-US"/>
        </w:rPr>
        <w:t>Method</w:t>
      </w:r>
      <w:r w:rsidR="005C3B83">
        <w:rPr>
          <w:b/>
          <w:bCs/>
          <w:lang w:val="en-US"/>
        </w:rPr>
        <w:t>s</w:t>
      </w:r>
    </w:p>
    <w:p w14:paraId="3F340CB9" w14:textId="286D5A32" w:rsidR="00E64F66" w:rsidRPr="00E53597" w:rsidRDefault="00E64F66" w:rsidP="00DA5109">
      <w:pPr>
        <w:jc w:val="both"/>
        <w:rPr>
          <w:i/>
          <w:iCs/>
          <w:lang w:val="en-US"/>
        </w:rPr>
      </w:pPr>
      <w:r w:rsidRPr="00E53597">
        <w:rPr>
          <w:i/>
          <w:iCs/>
          <w:lang w:val="en-US"/>
        </w:rPr>
        <w:t xml:space="preserve">Single-type </w:t>
      </w:r>
      <w:r w:rsidR="00607D52">
        <w:rPr>
          <w:i/>
          <w:iCs/>
          <w:lang w:val="en-US"/>
        </w:rPr>
        <w:t>renewal equation</w:t>
      </w:r>
    </w:p>
    <w:p w14:paraId="4AD8F796" w14:textId="3E6BE11B" w:rsidR="00E64F66" w:rsidRDefault="00E64F66" w:rsidP="00DA5109">
      <w:pPr>
        <w:jc w:val="both"/>
        <w:rPr>
          <w:lang w:val="en-US"/>
        </w:rPr>
      </w:pPr>
      <w:r w:rsidRPr="001B4DB5">
        <w:rPr>
          <w:lang w:val="en-US"/>
        </w:rPr>
        <w:t xml:space="preserve">For a single-type </w:t>
      </w:r>
      <w:r w:rsidR="00607D52">
        <w:rPr>
          <w:lang w:val="en-US"/>
        </w:rPr>
        <w:t>epidemic</w:t>
      </w:r>
      <w:r w:rsidR="00274B15">
        <w:rPr>
          <w:lang w:val="en-US"/>
        </w:rPr>
        <w:t>,</w:t>
      </w:r>
      <w:r w:rsidRPr="001B4DB5">
        <w:rPr>
          <w:lang w:val="en-US"/>
        </w:rPr>
        <w:t xml:space="preserve"> the renewal equation gives the relationship between the</w:t>
      </w:r>
      <w:r w:rsidR="00D44FB0">
        <w:rPr>
          <w:lang w:val="en-US"/>
        </w:rPr>
        <w:t xml:space="preserve"> </w:t>
      </w:r>
      <w:r w:rsidR="004F7819">
        <w:rPr>
          <w:lang w:val="en-US"/>
        </w:rPr>
        <w:t xml:space="preserve">expected </w:t>
      </w:r>
      <w:r w:rsidR="00D44FB0">
        <w:rPr>
          <w:lang w:val="en-US"/>
        </w:rPr>
        <w:t>incidence, or</w:t>
      </w:r>
      <w:r w:rsidRPr="001B4DB5">
        <w:rPr>
          <w:lang w:val="en-US"/>
        </w:rPr>
        <w:t xml:space="preserve"> number of new infected</w:t>
      </w:r>
      <w:r w:rsidR="00A8425E">
        <w:rPr>
          <w:lang w:val="en-US"/>
        </w:rPr>
        <w:t xml:space="preserve"> individuals</w:t>
      </w:r>
      <w:r w:rsidR="001B4DB5" w:rsidRPr="001B4DB5">
        <w:rPr>
          <w:lang w:val="en-US"/>
        </w:rPr>
        <w:t xml:space="preserve"> on </w:t>
      </w:r>
      <w:r w:rsidR="00E276FA">
        <w:rPr>
          <w:lang w:val="en-US"/>
        </w:rPr>
        <w:t>time</w:t>
      </w:r>
      <w:r w:rsidR="001B4DB5" w:rsidRPr="001B4DB5">
        <w:rPr>
          <w:lang w:val="en-US"/>
        </w:rPr>
        <w:t xml:space="preserve"> </w:t>
      </w:r>
      <w:r w:rsidR="001B4DB5" w:rsidRPr="001B4DB5">
        <w:rPr>
          <w:i/>
          <w:iCs/>
          <w:lang w:val="en-US"/>
        </w:rPr>
        <w:t>t</w:t>
      </w:r>
      <w:r w:rsidR="001B4DB5" w:rsidRPr="001B4DB5">
        <w:rPr>
          <w:lang w:val="en-US"/>
        </w:rPr>
        <w:t xml:space="preserve">, </w:t>
      </w:r>
      <m:oMath>
        <m:r>
          <w:rPr>
            <w:rFonts w:ascii="Cambria Math" w:hAnsi="Cambria Math"/>
            <w:lang w:val="en-US"/>
          </w:rPr>
          <m:t xml:space="preserve"> </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Pr="001B4DB5">
        <w:rPr>
          <w:lang w:val="en-US"/>
        </w:rPr>
        <w:t xml:space="preserve">, the </w:t>
      </w:r>
      <w:r w:rsidR="00254A41">
        <w:rPr>
          <w:lang w:val="en-US"/>
        </w:rPr>
        <w:t>instantaneous</w:t>
      </w:r>
      <w:r w:rsidR="00254A41" w:rsidRPr="001B4DB5">
        <w:rPr>
          <w:lang w:val="en-US"/>
        </w:rPr>
        <w:t xml:space="preserve"> </w:t>
      </w:r>
      <w:r w:rsidRPr="001B4DB5">
        <w:rPr>
          <w:lang w:val="en-US"/>
        </w:rPr>
        <w:t xml:space="preserve">reproduction number </w:t>
      </w:r>
      <w:r w:rsidR="00E276FA">
        <w:rPr>
          <w:lang w:val="en-US"/>
        </w:rPr>
        <w:t>at time</w:t>
      </w:r>
      <w:r w:rsidR="001B4DB5" w:rsidRPr="001B4DB5">
        <w:rPr>
          <w:lang w:val="en-US"/>
        </w:rPr>
        <w:t xml:space="preserve"> </w:t>
      </w:r>
      <w:r w:rsidR="001B4DB5" w:rsidRPr="001B4DB5">
        <w:rPr>
          <w:i/>
          <w:iCs/>
          <w:lang w:val="en-US"/>
        </w:rPr>
        <w:t>t,</w:t>
      </w:r>
      <w:r w:rsidR="001B4DB5" w:rsidRPr="001B4DB5">
        <w:rPr>
          <w:lang w:val="en-US"/>
        </w:rPr>
        <w:t xml:space="preserv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oMath>
      <w:r w:rsidRPr="001B4DB5">
        <w:rPr>
          <w:lang w:val="en-US"/>
        </w:rPr>
        <w:t>, and the generation time distribution</w:t>
      </w:r>
      <w:r w:rsidR="001B4DB5" w:rsidRPr="001B4DB5">
        <w:rPr>
          <w:lang w:val="en-US"/>
        </w:rPr>
        <w:t>, a</w:t>
      </w:r>
      <w:r w:rsidR="00DA5109">
        <w:rPr>
          <w:lang w:val="en-US"/>
        </w:rPr>
        <w:t>s</w:t>
      </w:r>
      <w:r w:rsidR="001B4DB5" w:rsidRPr="001B4DB5">
        <w:rPr>
          <w:lang w:val="en-US"/>
        </w:rPr>
        <w:t xml:space="preserve"> function of </w:t>
      </w:r>
      <w:r w:rsidR="00E276FA">
        <w:rPr>
          <w:lang w:val="en-US"/>
        </w:rPr>
        <w:t xml:space="preserve">time </w:t>
      </w:r>
      <w:r w:rsidR="001B4DB5" w:rsidRPr="00DA5109">
        <w:rPr>
          <w:rFonts w:cstheme="minorHAnsi"/>
          <w:i/>
          <w:iCs/>
          <w:lang w:val="en-US"/>
        </w:rPr>
        <w:t>τ</w:t>
      </w:r>
      <w:r w:rsidR="001B4DB5" w:rsidRPr="001B4DB5">
        <w:rPr>
          <w:rFonts w:cstheme="minorHAnsi"/>
          <w:lang w:val="en-US"/>
        </w:rPr>
        <w:t xml:space="preserve"> since infection</w:t>
      </w:r>
      <w:r w:rsidR="00A62EBF">
        <w:rPr>
          <w:rFonts w:cstheme="minorHAnsi"/>
          <w:lang w:val="en-US"/>
        </w:rPr>
        <w:t xml:space="preserve">, </w:t>
      </w:r>
      <m:oMath>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oMath>
      <w:r w:rsidR="00A62EBF">
        <w:rPr>
          <w:rFonts w:cstheme="minorHAnsi"/>
          <w:i/>
          <w:iCs/>
          <w:lang w:val="en-US"/>
        </w:rPr>
        <w:t xml:space="preserv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d>
          <m:dPr>
            <m:ctrlPr>
              <w:rPr>
                <w:rFonts w:ascii="Cambria Math" w:hAnsi="Cambria Math"/>
                <w:i/>
                <w:lang w:val="en-US"/>
              </w:rPr>
            </m:ctrlPr>
          </m:dPr>
          <m:e>
            <m:r>
              <w:rPr>
                <w:rFonts w:ascii="Cambria Math" w:hAnsi="Cambria Math"/>
                <w:lang w:val="en-US"/>
              </w:rPr>
              <m:t>t</m:t>
            </m:r>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r>
              <w:rPr>
                <w:rFonts w:ascii="Cambria Math" w:hAnsi="Cambria Math"/>
                <w:lang w:val="en-US"/>
              </w:rPr>
              <m:t>I</m:t>
            </m:r>
            <m:d>
              <m:dPr>
                <m:ctrlPr>
                  <w:rPr>
                    <w:rFonts w:ascii="Cambria Math" w:hAnsi="Cambria Math"/>
                    <w:i/>
                    <w:lang w:val="en-US"/>
                  </w:rPr>
                </m:ctrlPr>
              </m:dPr>
              <m:e>
                <m:r>
                  <w:rPr>
                    <w:rFonts w:ascii="Cambria Math" w:hAnsi="Cambria Math"/>
                    <w:lang w:val="en-US"/>
                  </w:rPr>
                  <m:t>t-τ</m:t>
                </m:r>
              </m:e>
            </m:d>
            <m:r>
              <w:rPr>
                <w:rFonts w:ascii="Cambria Math" w:hAnsi="Cambria Math"/>
                <w:lang w:val="en-US"/>
              </w:rPr>
              <m:t>dτ</m:t>
            </m:r>
          </m:e>
        </m:nary>
        <m:r>
          <w:rPr>
            <w:rFonts w:ascii="Cambria Math" w:hAnsi="Cambria Math"/>
            <w:lang w:val="en-US"/>
          </w:rPr>
          <m:t xml:space="preserve"> </m:t>
        </m:r>
      </m:oMath>
      <w:r w:rsidR="00AF1392">
        <w:rPr>
          <w:rFonts w:cstheme="minorHAnsi"/>
          <w:lang w:val="en-US"/>
        </w:rPr>
        <w:fldChar w:fldCharType="begin" w:fldLock="1"/>
      </w:r>
      <w:r w:rsidR="000412A8">
        <w:rPr>
          <w:rFonts w:cstheme="minorHAnsi"/>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ONE","id":"ITEM-1","issue":"8","issued":{"date-parts":[["2007","8","22"]]},"title":"Estimating individual and household reproduction numbers in an emerging epidemic","type":"article-journal","volume":"2"},"uris":["http://www.mendeley.com/documents/?uuid=56104257-6dbf-3801-bfe8-a3c3df288fe4"]}],"mendeley":{"formattedCitation":"(16)","plainTextFormattedCitation":"(16)","previouslyFormattedCitation":"(16)"},"properties":{"noteIndex":0},"schema":"https://github.com/citation-style-language/schema/raw/master/csl-citation.json"}</w:instrText>
      </w:r>
      <w:r w:rsidR="00AF1392">
        <w:rPr>
          <w:rFonts w:cstheme="minorHAnsi"/>
          <w:lang w:val="en-US"/>
        </w:rPr>
        <w:fldChar w:fldCharType="separate"/>
      </w:r>
      <w:r w:rsidR="00AF1392" w:rsidRPr="00AF1392">
        <w:rPr>
          <w:rFonts w:cstheme="minorHAnsi"/>
          <w:noProof/>
          <w:lang w:val="en-US"/>
        </w:rPr>
        <w:t>(16)</w:t>
      </w:r>
      <w:r w:rsidR="00AF1392">
        <w:rPr>
          <w:rFonts w:cstheme="minorHAnsi"/>
          <w:lang w:val="en-US"/>
        </w:rPr>
        <w:fldChar w:fldCharType="end"/>
      </w:r>
      <w:r w:rsidRPr="001B4DB5">
        <w:rPr>
          <w:lang w:val="en-US"/>
        </w:rPr>
        <w:t>.</w:t>
      </w:r>
      <w:r w:rsidR="009641F7">
        <w:rPr>
          <w:lang w:val="en-US"/>
        </w:rPr>
        <w:t xml:space="preserve"> </w:t>
      </w:r>
      <w:r w:rsidR="009641F7" w:rsidRPr="00C81B0F">
        <w:rPr>
          <w:lang w:val="en-US"/>
        </w:rPr>
        <w:t xml:space="preserve">This assumes that the </w:t>
      </w:r>
      <w:r w:rsidR="009641F7">
        <w:rPr>
          <w:lang w:val="en-US"/>
        </w:rPr>
        <w:t xml:space="preserve">generation time distribution </w:t>
      </w:r>
      <w:r w:rsidR="009641F7" w:rsidRPr="00C81B0F">
        <w:rPr>
          <w:lang w:val="en-US"/>
        </w:rPr>
        <w:t xml:space="preserve">remains constant in the period up from time </w:t>
      </w:r>
      <w:r w:rsidR="009641F7" w:rsidRPr="00C81B0F">
        <w:rPr>
          <w:i/>
          <w:iCs/>
          <w:lang w:val="en-US"/>
        </w:rPr>
        <w:t>t - τ</w:t>
      </w:r>
      <w:r w:rsidR="009641F7" w:rsidRPr="00C81B0F">
        <w:rPr>
          <w:i/>
          <w:iCs/>
          <w:vertAlign w:val="subscript"/>
          <w:lang w:val="en-US"/>
        </w:rPr>
        <w:t>max</w:t>
      </w:r>
      <w:r w:rsidR="009641F7">
        <w:rPr>
          <w:lang w:val="en-US"/>
        </w:rPr>
        <w:t xml:space="preserve"> </w:t>
      </w:r>
      <w:r w:rsidR="009641F7" w:rsidRPr="00C81B0F">
        <w:rPr>
          <w:lang w:val="en-US"/>
        </w:rPr>
        <w:t xml:space="preserve">to time </w:t>
      </w:r>
      <w:r w:rsidR="009641F7" w:rsidRPr="00C81B0F">
        <w:rPr>
          <w:i/>
          <w:iCs/>
          <w:lang w:val="en-US"/>
        </w:rPr>
        <w:t>t</w:t>
      </w:r>
      <w:r w:rsidR="009641F7">
        <w:rPr>
          <w:i/>
          <w:iCs/>
          <w:lang w:val="en-US"/>
        </w:rPr>
        <w:t xml:space="preserve">, </w:t>
      </w:r>
      <w:r w:rsidR="009641F7">
        <w:rPr>
          <w:lang w:val="en-US"/>
        </w:rPr>
        <w:t xml:space="preserve">where </w:t>
      </w:r>
      <w:r w:rsidR="009641F7">
        <w:rPr>
          <w:rFonts w:cstheme="minorHAnsi"/>
          <w:lang w:val="en-US"/>
        </w:rPr>
        <w:t>τ</w:t>
      </w:r>
      <w:r w:rsidR="009641F7" w:rsidRPr="007F5F52">
        <w:rPr>
          <w:vertAlign w:val="subscript"/>
          <w:lang w:val="en-US"/>
        </w:rPr>
        <w:t>max</w:t>
      </w:r>
      <w:r w:rsidR="009641F7">
        <w:rPr>
          <w:lang w:val="en-US"/>
        </w:rPr>
        <w:t xml:space="preserve"> is the maximum time after infection at which a case can onwardly infect</w:t>
      </w:r>
      <w:r w:rsidR="009641F7" w:rsidRPr="00C81B0F">
        <w:rPr>
          <w:lang w:val="en-US"/>
        </w:rPr>
        <w:t xml:space="preserve">. </w:t>
      </w:r>
      <w:r w:rsidR="009641F7">
        <w:rPr>
          <w:lang w:val="en-US"/>
        </w:rPr>
        <w:t xml:space="preserve"> </w:t>
      </w:r>
    </w:p>
    <w:p w14:paraId="03DBCE84" w14:textId="57DC1E1C" w:rsidR="00121452" w:rsidRDefault="00A27AB5" w:rsidP="00DA5109">
      <w:pPr>
        <w:jc w:val="both"/>
        <w:rPr>
          <w:rFonts w:eastAsiaTheme="minorEastAsia"/>
          <w:lang w:val="en-US"/>
        </w:rPr>
      </w:pPr>
      <w:r>
        <w:rPr>
          <w:rFonts w:eastAsiaTheme="minorEastAsia"/>
          <w:lang w:val="en-US"/>
        </w:rPr>
        <w:t>A</w:t>
      </w:r>
      <w:r w:rsidR="00121452">
        <w:rPr>
          <w:rFonts w:eastAsiaTheme="minorEastAsia"/>
          <w:lang w:val="en-US"/>
        </w:rPr>
        <w:t>ssum</w:t>
      </w:r>
      <w:r>
        <w:rPr>
          <w:rFonts w:eastAsiaTheme="minorEastAsia"/>
          <w:lang w:val="en-US"/>
        </w:rPr>
        <w:t>ing</w:t>
      </w:r>
      <w:r w:rsidR="00121452">
        <w:rPr>
          <w:rFonts w:eastAsiaTheme="minorEastAsia"/>
          <w:lang w:val="en-US"/>
        </w:rPr>
        <w:t xml:space="preserve"> exponential </w:t>
      </w:r>
      <w:r w:rsidR="00607D52">
        <w:rPr>
          <w:rFonts w:eastAsiaTheme="minorEastAsia"/>
          <w:lang w:val="en-US"/>
        </w:rPr>
        <w:t xml:space="preserve">growth/decay </w:t>
      </w:r>
      <w:r w:rsidR="00D44FB0">
        <w:rPr>
          <w:rFonts w:eastAsiaTheme="minorEastAsia"/>
          <w:lang w:val="en-US"/>
        </w:rPr>
        <w:t>for the incidence</w:t>
      </w:r>
      <w:r w:rsidR="00C21C16">
        <w:rPr>
          <w:rFonts w:eastAsiaTheme="minorEastAsia"/>
          <w:lang w:val="en-US"/>
        </w:rPr>
        <w:t xml:space="preserve">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rt</m:t>
            </m:r>
          </m:sup>
        </m:sSup>
        <m:r>
          <w:rPr>
            <w:rFonts w:ascii="Cambria Math" w:eastAsiaTheme="minorEastAsia" w:hAnsi="Cambria Math"/>
            <w:lang w:val="en-US"/>
          </w:rPr>
          <m:t xml:space="preserve"> </m:t>
        </m:r>
      </m:oMath>
      <w:r>
        <w:rPr>
          <w:rFonts w:eastAsiaTheme="minorEastAsia"/>
          <w:lang w:val="en-US"/>
        </w:rPr>
        <w:t xml:space="preserve">gives the Wallinga-Lipsitch form of the </w:t>
      </w:r>
      <w:r w:rsidR="004002A7">
        <w:rPr>
          <w:rFonts w:eastAsiaTheme="minorEastAsia"/>
          <w:lang w:val="en-US"/>
        </w:rPr>
        <w:t xml:space="preserve">relationship between the </w:t>
      </w:r>
      <w:r>
        <w:rPr>
          <w:rFonts w:eastAsiaTheme="minorEastAsia"/>
          <w:lang w:val="en-US"/>
        </w:rPr>
        <w:t xml:space="preserve">reproduction number </w:t>
      </w:r>
      <w:r w:rsidR="004002A7">
        <w:rPr>
          <w:rFonts w:eastAsiaTheme="minorEastAsia"/>
          <w:lang w:val="en-US"/>
        </w:rPr>
        <w:t>and</w:t>
      </w:r>
      <w:r>
        <w:rPr>
          <w:rFonts w:eastAsiaTheme="minorEastAsia"/>
          <w:lang w:val="en-US"/>
        </w:rPr>
        <w:t xml:space="preserve"> the growth rate</w:t>
      </w:r>
      <w:r w:rsidR="00A62EBF">
        <w:rPr>
          <w:rFonts w:eastAsiaTheme="minorEastAsia"/>
          <w:lang w:val="en-US"/>
        </w:rPr>
        <w:t xml:space="preserve"> </w:t>
      </w:r>
      <w:r w:rsidR="00A62EBF" w:rsidRPr="00A62EBF">
        <w:rPr>
          <w:rFonts w:eastAsiaTheme="minorEastAsia"/>
          <w:i/>
          <w:iCs/>
          <w:lang w:val="en-US"/>
        </w:rPr>
        <w:t>r</w:t>
      </w:r>
      <w:r w:rsidR="00A62EBF">
        <w:rPr>
          <w:rFonts w:eastAsiaTheme="minorEastAsia"/>
          <w:i/>
          <w:iCs/>
          <w:lang w:val="en-US"/>
        </w:rPr>
        <w:t xml:space="preserve"> </w:t>
      </w:r>
      <w:r w:rsidR="00A62EBF">
        <w:rPr>
          <w:rFonts w:eastAsiaTheme="minorEastAsia"/>
          <w:lang w:val="en-US"/>
        </w:rPr>
        <w:t>when the growth rate is a constant</w:t>
      </w:r>
      <w:r w:rsidR="00D44FB0">
        <w:rPr>
          <w:rFonts w:eastAsiaTheme="minorEastAsia"/>
          <w:lang w:val="en-US"/>
        </w:rPr>
        <w:t xml:space="preserve"> </w:t>
      </w:r>
      <w:r w:rsidR="00121452">
        <w:rPr>
          <w:rFonts w:eastAsiaTheme="minorEastAsia"/>
          <w:lang w:val="en-US"/>
        </w:rPr>
        <w:t>(</w:t>
      </w:r>
      <w:r w:rsidR="00121452">
        <w:rPr>
          <w:rFonts w:eastAsiaTheme="minorEastAsia"/>
          <w:lang w:val="en-US"/>
        </w:rPr>
        <w:fldChar w:fldCharType="begin"/>
      </w:r>
      <w:r w:rsidR="00121452">
        <w:rPr>
          <w:rFonts w:eastAsiaTheme="minorEastAsia"/>
          <w:lang w:val="en-US"/>
        </w:rPr>
        <w:instrText xml:space="preserve"> REF _Ref62223454 \h </w:instrText>
      </w:r>
      <w:r w:rsidR="00121452">
        <w:rPr>
          <w:rFonts w:eastAsiaTheme="minorEastAsia"/>
          <w:lang w:val="en-US"/>
        </w:rPr>
      </w:r>
      <w:r w:rsidR="00121452">
        <w:rPr>
          <w:rFonts w:eastAsiaTheme="minorEastAsia"/>
          <w:lang w:val="en-US"/>
        </w:rPr>
        <w:fldChar w:fldCharType="separate"/>
      </w:r>
      <w:r w:rsidR="00C21C16">
        <w:t xml:space="preserve">Equation </w:t>
      </w:r>
      <w:r w:rsidR="00C21C16">
        <w:rPr>
          <w:noProof/>
        </w:rPr>
        <w:t>2</w:t>
      </w:r>
      <w:r w:rsidR="00121452">
        <w:rPr>
          <w:rFonts w:eastAsiaTheme="minorEastAsia"/>
          <w:lang w:val="en-US"/>
        </w:rPr>
        <w:fldChar w:fldCharType="end"/>
      </w:r>
      <w:r w:rsidR="00121452">
        <w:rPr>
          <w:rFonts w:eastAsiaTheme="minorEastAsia"/>
          <w:lang w:val="en-US"/>
        </w:rPr>
        <w:t>)</w:t>
      </w:r>
      <w:r w:rsidR="00BC06F4">
        <w:rPr>
          <w:rFonts w:eastAsiaTheme="minorEastAsia"/>
          <w:lang w:val="en-US"/>
        </w:rPr>
        <w:t xml:space="preserve"> </w:t>
      </w:r>
      <w:r w:rsidR="00BC06F4">
        <w:rPr>
          <w:rFonts w:eastAsiaTheme="minorEastAsia"/>
          <w:lang w:val="en-US"/>
        </w:rPr>
        <w:fldChar w:fldCharType="begin" w:fldLock="1"/>
      </w:r>
      <w:r w:rsidR="00AF1392">
        <w:rPr>
          <w:rFonts w:eastAsiaTheme="minorEastAsia"/>
          <w:lang w:val="en-US"/>
        </w:rPr>
        <w:instrText>ADDIN CSL_CITATION {"citationItems":[{"id":"ITEM-1","itemData":{"DOI":"10.1098/rspb.2006.3754","ISSN":"14712970","PMID":"17476782","abstract":"Mathematical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author":[{"dropping-particle":"","family":"Wallinga","given":"J.","non-dropping-particle":"","parse-names":false,"suffix":""},{"dropping-particle":"","family":"Lipsitch","given":"M.","non-dropping-particle":"","parse-names":false,"suffix":""}],"container-title":"Proceedings of the Royal Society B: Biological Sciences","id":"ITEM-1","issue":"1609","issued":{"date-parts":[["2007","2","22"]]},"page":"599-604","publisher":"Royal Society","title":"How generation intervals shape the relationship between growth rates and reproductive numbers","type":"article-journal","volume":"274"},"uris":["http://www.mendeley.com/documents/?uuid=c1e95ba1-61dc-3280-91c7-df99ff527bab"]}],"mendeley":{"formattedCitation":"(17)","plainTextFormattedCitation":"(17)","previouslyFormattedCitation":"(17)"},"properties":{"noteIndex":0},"schema":"https://github.com/citation-style-language/schema/raw/master/csl-citation.json"}</w:instrText>
      </w:r>
      <w:r w:rsidR="00BC06F4">
        <w:rPr>
          <w:rFonts w:eastAsiaTheme="minorEastAsia"/>
          <w:lang w:val="en-US"/>
        </w:rPr>
        <w:fldChar w:fldCharType="separate"/>
      </w:r>
      <w:r w:rsidR="00AF1392" w:rsidRPr="00AF1392">
        <w:rPr>
          <w:rFonts w:eastAsiaTheme="minorEastAsia"/>
          <w:noProof/>
          <w:lang w:val="en-US"/>
        </w:rPr>
        <w:t>(17)</w:t>
      </w:r>
      <w:r w:rsidR="00BC06F4">
        <w:rPr>
          <w:rFonts w:eastAsiaTheme="minorEastAsia"/>
          <w:lang w:val="en-US"/>
        </w:rPr>
        <w:fldChar w:fldCharType="end"/>
      </w:r>
      <w:r w:rsidR="00121452">
        <w:rPr>
          <w:rFonts w:eastAsiaTheme="minorEastAsia"/>
          <w:lang w:val="en-US"/>
        </w:rPr>
        <w:t xml:space="preserve">. </w:t>
      </w:r>
    </w:p>
    <w:p w14:paraId="59068E4D" w14:textId="3411D83C" w:rsidR="00121452" w:rsidRDefault="00121452" w:rsidP="00121452">
      <w:pPr>
        <w:pStyle w:val="Caption"/>
        <w:rPr>
          <w:rFonts w:eastAsiaTheme="minorEastAsia"/>
          <w:lang w:val="en-US"/>
        </w:rPr>
      </w:pPr>
      <w:bookmarkStart w:id="5" w:name="_Ref62223454"/>
      <w:r>
        <w:t xml:space="preserve">Equation </w:t>
      </w:r>
      <w:r>
        <w:fldChar w:fldCharType="begin"/>
      </w:r>
      <w:r>
        <w:instrText>SEQ Equation \* ARABIC</w:instrText>
      </w:r>
      <w:r>
        <w:fldChar w:fldCharType="separate"/>
      </w:r>
      <w:r w:rsidR="00C21C16">
        <w:rPr>
          <w:noProof/>
        </w:rPr>
        <w:t>1</w:t>
      </w:r>
      <w:r>
        <w:fldChar w:fldCharType="end"/>
      </w:r>
      <w:bookmarkEnd w:id="5"/>
    </w:p>
    <w:p w14:paraId="5A972AB8" w14:textId="12B00A44" w:rsidR="00BC06F4" w:rsidRPr="00DA5109" w:rsidRDefault="00BC06F4" w:rsidP="00BC06F4">
      <w:pPr>
        <w:jc w:val="both"/>
        <w:rPr>
          <w:rFonts w:eastAsiaTheme="minorEastAsia"/>
          <w:lang w:val="en-US"/>
        </w:rPr>
      </w:pPr>
      <m:oMathPara>
        <m:oMath>
          <m:r>
            <w:rPr>
              <w:rFonts w:ascii="Cambria Math" w:hAnsi="Cambria Math"/>
              <w:lang w:val="en-US"/>
            </w:rPr>
            <w:lastRenderedPageBreak/>
            <m:t xml:space="preserve">R= </m:t>
          </m:r>
          <m:f>
            <m:fPr>
              <m:ctrlPr>
                <w:rPr>
                  <w:rFonts w:ascii="Cambria Math" w:hAnsi="Cambria Math"/>
                  <w:i/>
                  <w:lang w:val="en-US"/>
                </w:rPr>
              </m:ctrlPr>
            </m:fPr>
            <m:num>
              <m:r>
                <w:rPr>
                  <w:rFonts w:ascii="Cambria Math" w:hAnsi="Cambria Math"/>
                  <w:lang w:val="en-US"/>
                </w:rPr>
                <m:t>1</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den>
          </m:f>
        </m:oMath>
      </m:oMathPara>
    </w:p>
    <w:p w14:paraId="57751308" w14:textId="6C679A57" w:rsidR="00DA5109" w:rsidRDefault="00DA5109" w:rsidP="00DA5109">
      <w:pPr>
        <w:jc w:val="both"/>
        <w:rPr>
          <w:rFonts w:eastAsiaTheme="minorEastAsia"/>
          <w:lang w:val="en-US"/>
        </w:rPr>
      </w:pPr>
      <w:bookmarkStart w:id="6" w:name="_Hlk60911336"/>
      <w:r>
        <w:rPr>
          <w:rFonts w:eastAsiaTheme="minorEastAsia"/>
          <w:lang w:val="en-US"/>
        </w:rPr>
        <w:t xml:space="preserve">This enables us to generate </w:t>
      </w:r>
      <w:r w:rsidR="00AF1392">
        <w:rPr>
          <w:rFonts w:eastAsiaTheme="minorEastAsia"/>
          <w:lang w:val="en-US"/>
        </w:rPr>
        <w:t xml:space="preserve">the </w:t>
      </w:r>
      <w:r>
        <w:rPr>
          <w:rFonts w:eastAsiaTheme="minorEastAsia"/>
          <w:lang w:val="en-US"/>
        </w:rPr>
        <w:t>relationship between the reproduction number and growth rate for various generation time distributions in a homogeneous epidemic.</w:t>
      </w:r>
      <w:r w:rsidR="00BC06F4">
        <w:rPr>
          <w:rFonts w:eastAsiaTheme="minorEastAsia"/>
          <w:lang w:val="en-US"/>
        </w:rPr>
        <w:t xml:space="preserve"> </w:t>
      </w:r>
      <w:r w:rsidR="00E276FA">
        <w:rPr>
          <w:rFonts w:eastAsiaTheme="minorEastAsia"/>
          <w:lang w:val="en-US"/>
        </w:rPr>
        <w:t xml:space="preserve">In the work which follows in this paper we use the gamma distribution </w:t>
      </w:r>
      <w:r w:rsidR="00607D52">
        <w:rPr>
          <w:rFonts w:eastAsiaTheme="minorEastAsia"/>
          <w:lang w:val="en-US"/>
        </w:rPr>
        <w:t>for analytical tractability</w:t>
      </w:r>
      <w:r w:rsidR="00E276FA">
        <w:rPr>
          <w:rFonts w:eastAsiaTheme="minorEastAsia"/>
          <w:lang w:val="en-US"/>
        </w:rPr>
        <w:t>.</w:t>
      </w:r>
      <w:r w:rsidR="00AF1392">
        <w:rPr>
          <w:rFonts w:eastAsiaTheme="minorEastAsia"/>
          <w:lang w:val="en-US"/>
        </w:rPr>
        <w:t xml:space="preserve"> Substitution of a gamma distribution with shape </w:t>
      </w:r>
      <m:oMath>
        <m:r>
          <w:rPr>
            <w:rFonts w:ascii="Cambria Math" w:hAnsi="Cambria Math"/>
            <w:lang w:val="en-US"/>
          </w:rPr>
          <m:t>α</m:t>
        </m:r>
      </m:oMath>
      <w:r w:rsidR="00AF1392">
        <w:rPr>
          <w:rFonts w:eastAsiaTheme="minorEastAsia"/>
          <w:lang w:val="en-US"/>
        </w:rPr>
        <w:t xml:space="preserve"> and rate </w:t>
      </w:r>
      <m:oMath>
        <m:r>
          <w:rPr>
            <w:rFonts w:ascii="Cambria Math" w:eastAsiaTheme="minorEastAsia" w:hAnsi="Cambria Math"/>
            <w:lang w:val="en-US"/>
          </w:rPr>
          <m:t>β</m:t>
        </m:r>
      </m:oMath>
      <w:r w:rsidR="00AF1392">
        <w:rPr>
          <w:rFonts w:eastAsiaTheme="minorEastAsia"/>
          <w:lang w:val="en-US"/>
        </w:rPr>
        <w:t xml:space="preserve"> into </w:t>
      </w:r>
      <w:r w:rsidR="00AF1392">
        <w:rPr>
          <w:rFonts w:eastAsiaTheme="minorEastAsia"/>
          <w:lang w:val="en-US"/>
        </w:rPr>
        <w:fldChar w:fldCharType="begin"/>
      </w:r>
      <w:r w:rsidR="00AF1392">
        <w:rPr>
          <w:rFonts w:eastAsiaTheme="minorEastAsia"/>
          <w:lang w:val="en-US"/>
        </w:rPr>
        <w:instrText xml:space="preserve"> REF _Ref62223454 \h </w:instrText>
      </w:r>
      <w:r w:rsidR="00AF1392">
        <w:rPr>
          <w:rFonts w:eastAsiaTheme="minorEastAsia"/>
          <w:lang w:val="en-US"/>
        </w:rPr>
      </w:r>
      <w:r w:rsidR="00AF1392">
        <w:rPr>
          <w:rFonts w:eastAsiaTheme="minorEastAsia"/>
          <w:lang w:val="en-US"/>
        </w:rPr>
        <w:fldChar w:fldCharType="separate"/>
      </w:r>
      <w:r w:rsidR="00AF1392">
        <w:t xml:space="preserve">Equation </w:t>
      </w:r>
      <w:r w:rsidR="00AF1392">
        <w:rPr>
          <w:noProof/>
        </w:rPr>
        <w:t>2</w:t>
      </w:r>
      <w:r w:rsidR="00AF1392">
        <w:rPr>
          <w:rFonts w:eastAsiaTheme="minorEastAsia"/>
          <w:lang w:val="en-US"/>
        </w:rPr>
        <w:fldChar w:fldCharType="end"/>
      </w:r>
      <w:r w:rsidR="00AF1392">
        <w:rPr>
          <w:rFonts w:eastAsiaTheme="minorEastAsia"/>
          <w:lang w:val="en-US"/>
        </w:rPr>
        <w:t xml:space="preserve"> yields an analytic </w:t>
      </w:r>
      <w:r w:rsidR="00A64CB7">
        <w:rPr>
          <w:rFonts w:eastAsiaTheme="minorEastAsia"/>
          <w:lang w:val="en-US"/>
        </w:rPr>
        <w:t xml:space="preserve">equation for the </w:t>
      </w:r>
      <w:r w:rsidR="00AF1392">
        <w:rPr>
          <w:rFonts w:eastAsiaTheme="minorEastAsia"/>
          <w:lang w:val="en-US"/>
        </w:rPr>
        <w:t xml:space="preserve">reproduction number </w:t>
      </w:r>
      <w:r w:rsidR="00A64CB7">
        <w:rPr>
          <w:rFonts w:eastAsiaTheme="minorEastAsia"/>
          <w:lang w:val="en-US"/>
        </w:rPr>
        <w:t>in terms of the epidemic growth rate (</w:t>
      </w:r>
      <w:r w:rsidR="00A64CB7">
        <w:rPr>
          <w:rFonts w:eastAsiaTheme="minorEastAsia"/>
          <w:lang w:val="en-US"/>
        </w:rPr>
        <w:fldChar w:fldCharType="begin"/>
      </w:r>
      <w:r w:rsidR="00A64CB7">
        <w:rPr>
          <w:rFonts w:eastAsiaTheme="minorEastAsia"/>
          <w:lang w:val="en-US"/>
        </w:rPr>
        <w:instrText xml:space="preserve"> REF _Ref68024808 \h </w:instrText>
      </w:r>
      <w:r w:rsidR="00A64CB7">
        <w:rPr>
          <w:rFonts w:eastAsiaTheme="minorEastAsia"/>
          <w:lang w:val="en-US"/>
        </w:rPr>
      </w:r>
      <w:r w:rsidR="00A64CB7">
        <w:rPr>
          <w:rFonts w:eastAsiaTheme="minorEastAsia"/>
          <w:lang w:val="en-US"/>
        </w:rPr>
        <w:fldChar w:fldCharType="separate"/>
      </w:r>
      <w:r w:rsidR="00C21C16">
        <w:t xml:space="preserve">Equation </w:t>
      </w:r>
      <w:r w:rsidR="00C21C16">
        <w:rPr>
          <w:noProof/>
        </w:rPr>
        <w:t>2</w:t>
      </w:r>
      <w:r w:rsidR="00A64CB7">
        <w:rPr>
          <w:rFonts w:eastAsiaTheme="minorEastAsia"/>
          <w:lang w:val="en-US"/>
        </w:rPr>
        <w:fldChar w:fldCharType="end"/>
      </w:r>
      <w:r w:rsidR="00A64CB7">
        <w:rPr>
          <w:rFonts w:eastAsiaTheme="minorEastAsia"/>
          <w:lang w:val="en-US"/>
        </w:rPr>
        <w:t xml:space="preserve">). </w:t>
      </w:r>
    </w:p>
    <w:p w14:paraId="2F56B205" w14:textId="3C191664" w:rsidR="00A64CB7" w:rsidRDefault="00A64CB7" w:rsidP="00A64CB7">
      <w:pPr>
        <w:pStyle w:val="Caption"/>
        <w:rPr>
          <w:rFonts w:eastAsiaTheme="minorEastAsia"/>
          <w:lang w:val="en-US"/>
        </w:rPr>
      </w:pPr>
      <w:bookmarkStart w:id="7" w:name="_Ref68024808"/>
      <w:r>
        <w:t xml:space="preserve">Equation </w:t>
      </w:r>
      <w:r w:rsidR="00B47517">
        <w:fldChar w:fldCharType="begin"/>
      </w:r>
      <w:r w:rsidR="00B47517">
        <w:instrText xml:space="preserve"> SEQ Equation \* ARABIC </w:instrText>
      </w:r>
      <w:r w:rsidR="00B47517">
        <w:fldChar w:fldCharType="separate"/>
      </w:r>
      <w:r w:rsidR="00C21C16">
        <w:rPr>
          <w:noProof/>
        </w:rPr>
        <w:t>2</w:t>
      </w:r>
      <w:r w:rsidR="00B47517">
        <w:rPr>
          <w:noProof/>
        </w:rPr>
        <w:fldChar w:fldCharType="end"/>
      </w:r>
      <w:bookmarkEnd w:id="7"/>
    </w:p>
    <w:p w14:paraId="0A6AB742" w14:textId="3ACD16E3" w:rsidR="00AF1392" w:rsidRDefault="00AF1392" w:rsidP="00DA5109">
      <w:pPr>
        <w:jc w:val="both"/>
        <w:rPr>
          <w:rFonts w:eastAsiaTheme="minorEastAsia"/>
          <w:lang w:val="en-US"/>
        </w:rPr>
      </w:pPr>
      <m:oMathPara>
        <m:oMath>
          <m:r>
            <m:rPr>
              <m:sty m:val="p"/>
            </m:rPr>
            <w:rPr>
              <w:rFonts w:ascii="Cambria Math" w:hAnsi="Cambria Math" w:cstheme="minorHAnsi"/>
              <w:lang w:val="en-US"/>
            </w:rPr>
            <m:t>ω</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cstheme="minorHAnsi"/>
                  <w:lang w:val="en-US"/>
                </w:rPr>
                <m:t>τ</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num>
            <m:den>
              <m:r>
                <w:rPr>
                  <w:rFonts w:ascii="Cambria Math" w:hAnsi="Cambria Math"/>
                  <w:lang w:val="en-US"/>
                </w:rPr>
                <m:t>Γ(α)</m:t>
              </m:r>
            </m:den>
          </m:f>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α-1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-βτ</m:t>
              </m:r>
            </m:sup>
          </m:sSup>
          <m:r>
            <w:rPr>
              <w:rFonts w:ascii="Cambria Math" w:eastAsiaTheme="minorEastAsia" w:hAnsi="Cambria Math"/>
              <w:lang w:val="en-US"/>
            </w:rPr>
            <m:t xml:space="preserve">    ;   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(r-β)</m:t>
                  </m:r>
                </m:e>
                <m:sup>
                  <m:r>
                    <w:rPr>
                      <w:rFonts w:ascii="Cambria Math" w:eastAsiaTheme="minorEastAsia" w:hAnsi="Cambria Math"/>
                      <w:lang w:val="en-US"/>
                    </w:rPr>
                    <m:t>α</m:t>
                  </m:r>
                </m:sup>
              </m:sSup>
            </m:num>
            <m:den>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α</m:t>
                  </m:r>
                </m:sup>
              </m:sSup>
            </m:den>
          </m:f>
        </m:oMath>
      </m:oMathPara>
    </w:p>
    <w:bookmarkEnd w:id="6"/>
    <w:p w14:paraId="1F757CAB" w14:textId="1056C486" w:rsidR="00E64F66" w:rsidRDefault="00E64F66" w:rsidP="00DA5109">
      <w:pPr>
        <w:jc w:val="both"/>
        <w:rPr>
          <w:i/>
          <w:iCs/>
          <w:lang w:val="en-US"/>
        </w:rPr>
      </w:pPr>
      <w:r>
        <w:rPr>
          <w:i/>
          <w:iCs/>
          <w:lang w:val="en-US"/>
        </w:rPr>
        <w:t xml:space="preserve">Multitype </w:t>
      </w:r>
      <w:r w:rsidR="00607D52">
        <w:rPr>
          <w:i/>
          <w:iCs/>
          <w:lang w:val="en-US"/>
        </w:rPr>
        <w:t>renewal equation</w:t>
      </w:r>
    </w:p>
    <w:p w14:paraId="60D4BDEA" w14:textId="5274555B" w:rsidR="005D2C21" w:rsidRDefault="0092010F" w:rsidP="005D2C21">
      <w:pPr>
        <w:jc w:val="both"/>
        <w:rPr>
          <w:lang w:val="en-US"/>
        </w:rPr>
      </w:pPr>
      <w:r>
        <w:rPr>
          <w:lang w:val="en-US"/>
        </w:rPr>
        <w:t>M</w:t>
      </w:r>
      <w:r w:rsidR="00E64F66" w:rsidRPr="005D2C21">
        <w:rPr>
          <w:lang w:val="en-US"/>
        </w:rPr>
        <w:t>ov</w:t>
      </w:r>
      <w:r>
        <w:rPr>
          <w:lang w:val="en-US"/>
        </w:rPr>
        <w:t>ing</w:t>
      </w:r>
      <w:r w:rsidR="00E64F66" w:rsidRPr="005D2C21">
        <w:rPr>
          <w:lang w:val="en-US"/>
        </w:rPr>
        <w:t xml:space="preserve"> to a paradigm where there are </w:t>
      </w:r>
      <w:r w:rsidR="00E64F66" w:rsidRPr="005D2C21">
        <w:rPr>
          <w:i/>
          <w:iCs/>
          <w:lang w:val="en-US"/>
        </w:rPr>
        <w:t>n</w:t>
      </w:r>
      <w:r w:rsidR="00E64F66" w:rsidRPr="005D2C21">
        <w:rPr>
          <w:lang w:val="en-US"/>
        </w:rPr>
        <w:t xml:space="preserve"> groups with generation time distribution</w:t>
      </w:r>
      <w:r w:rsidR="00A40596">
        <w:rPr>
          <w:lang w:val="en-US"/>
        </w:rPr>
        <w:t xml:space="preserve"> for a case in g</w:t>
      </w:r>
      <w:r w:rsidR="00A04A4A">
        <w:rPr>
          <w:lang w:val="en-US"/>
        </w:rPr>
        <w:t>r</w:t>
      </w:r>
      <w:r w:rsidR="00A40596">
        <w:rPr>
          <w:lang w:val="en-US"/>
        </w:rPr>
        <w:t xml:space="preserve">oup </w:t>
      </w:r>
      <w:r w:rsidR="00A40596" w:rsidRPr="00C21C16">
        <w:rPr>
          <w:i/>
          <w:iCs/>
          <w:lang w:val="en-US"/>
        </w:rPr>
        <w:t>i</w:t>
      </w:r>
      <w:r w:rsidR="00E64F66" w:rsidRPr="005D2C21">
        <w:rPr>
          <w:lang w:val="en-US"/>
        </w:rPr>
        <w:t xml:space="preserve"> given by </w:t>
      </w:r>
      <m:oMath>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i</m:t>
            </m:r>
          </m:sub>
        </m:sSub>
        <m:r>
          <w:rPr>
            <w:rFonts w:ascii="Cambria Math" w:hAnsi="Cambria Math"/>
            <w:lang w:val="en-US"/>
          </w:rPr>
          <m:t>(τ)</m:t>
        </m:r>
      </m:oMath>
      <w:r w:rsidR="00E64F66" w:rsidRPr="005D2C21">
        <w:rPr>
          <w:lang w:val="en-US"/>
        </w:rPr>
        <w:t xml:space="preserve">, we consider </w:t>
      </w:r>
      <w:r w:rsidR="002D017C">
        <w:rPr>
          <w:lang w:val="en-US"/>
        </w:rPr>
        <w:t>the next generation matri</w:t>
      </w:r>
      <w:r w:rsidR="00AD5652">
        <w:rPr>
          <w:lang w:val="en-US"/>
        </w:rPr>
        <w:t>x</w:t>
      </w:r>
      <w:r w:rsidR="002D017C">
        <w:rPr>
          <w:lang w:val="en-US"/>
        </w:rPr>
        <w:t xml:space="preserve">, a </w:t>
      </w:r>
      <w:r w:rsidR="00E64F66" w:rsidRPr="00C21C16">
        <w:rPr>
          <w:i/>
          <w:iCs/>
          <w:lang w:val="en-US"/>
        </w:rPr>
        <w:t>n</w:t>
      </w:r>
      <w:r w:rsidR="00E64F66" w:rsidRPr="005D2C21">
        <w:rPr>
          <w:lang w:val="en-US"/>
        </w:rPr>
        <w:t xml:space="preserve"> x </w:t>
      </w:r>
      <w:r w:rsidR="00E64F66" w:rsidRPr="00C21C16">
        <w:rPr>
          <w:i/>
          <w:iCs/>
          <w:lang w:val="en-US"/>
        </w:rPr>
        <w:t>n</w:t>
      </w:r>
      <w:r w:rsidR="00E64F66" w:rsidRPr="005D2C21">
        <w:rPr>
          <w:lang w:val="en-US"/>
        </w:rPr>
        <w:t xml:space="preserve"> </w:t>
      </w:r>
      <w:r w:rsidR="002D017C">
        <w:rPr>
          <w:lang w:val="en-US"/>
        </w:rPr>
        <w:t>matrix where</w:t>
      </w:r>
      <w:r w:rsidR="00E64F66" w:rsidRPr="005D2C21">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r>
              <w:rPr>
                <w:rFonts w:ascii="Cambria Math" w:hAnsi="Cambria Math"/>
                <w:lang w:val="en-US"/>
              </w:rPr>
              <m:t>→</m:t>
            </m:r>
            <m:r>
              <w:rPr>
                <w:rFonts w:ascii="Cambria Math" w:hAnsi="Cambria Math"/>
                <w:lang w:val="en-US"/>
              </w:rPr>
              <m:t>i</m:t>
            </m:r>
          </m:sub>
        </m:sSub>
      </m:oMath>
      <w:r w:rsidR="00E64F66" w:rsidRPr="005D2C21">
        <w:rPr>
          <w:lang w:val="en-US"/>
        </w:rPr>
        <w:t xml:space="preserve"> represent</w:t>
      </w:r>
      <w:r w:rsidR="00983AFA">
        <w:rPr>
          <w:lang w:val="en-US"/>
        </w:rPr>
        <w:t>s</w:t>
      </w:r>
      <w:r w:rsidR="00E64F66" w:rsidRPr="005D2C21">
        <w:rPr>
          <w:lang w:val="en-US"/>
        </w:rPr>
        <w:t xml:space="preserve"> the </w:t>
      </w:r>
      <w:r w:rsidR="00CE75E4">
        <w:rPr>
          <w:lang w:val="en-US"/>
        </w:rPr>
        <w:t xml:space="preserve">average </w:t>
      </w:r>
      <w:r w:rsidR="00E64F66" w:rsidRPr="005D2C21">
        <w:rPr>
          <w:lang w:val="en-US"/>
        </w:rPr>
        <w:t xml:space="preserve">number of secondary cases in group </w:t>
      </w:r>
      <w:r w:rsidR="00E64F66" w:rsidRPr="00C21C16">
        <w:rPr>
          <w:i/>
          <w:iCs/>
          <w:lang w:val="en-US"/>
        </w:rPr>
        <w:t>i</w:t>
      </w:r>
      <w:r w:rsidR="00E64F66" w:rsidRPr="005D2C21">
        <w:rPr>
          <w:lang w:val="en-US"/>
        </w:rPr>
        <w:t xml:space="preserve"> </w:t>
      </w:r>
      <w:r w:rsidR="00BD24D3" w:rsidRPr="005D2C21">
        <w:rPr>
          <w:lang w:val="en-US"/>
        </w:rPr>
        <w:t xml:space="preserve">resulting </w:t>
      </w:r>
      <w:r w:rsidR="00E64F66" w:rsidRPr="005D2C21">
        <w:rPr>
          <w:lang w:val="en-US"/>
        </w:rPr>
        <w:t xml:space="preserve">from </w:t>
      </w:r>
      <w:r w:rsidR="00BD24D3">
        <w:rPr>
          <w:lang w:val="en-US"/>
        </w:rPr>
        <w:t xml:space="preserve">one index case in </w:t>
      </w:r>
      <w:r w:rsidR="00E64F66" w:rsidRPr="005D2C21">
        <w:rPr>
          <w:lang w:val="en-US"/>
        </w:rPr>
        <w:t xml:space="preserve">group </w:t>
      </w:r>
      <w:r w:rsidR="00E64F66" w:rsidRPr="00C21C16">
        <w:rPr>
          <w:i/>
          <w:iCs/>
          <w:lang w:val="en-US"/>
        </w:rPr>
        <w:t>j</w:t>
      </w:r>
      <w:r w:rsidR="00E64F66" w:rsidRPr="005D2C21">
        <w:rPr>
          <w:lang w:val="en-US"/>
        </w:rPr>
        <w:t xml:space="preserve">. </w:t>
      </w:r>
      <w:r w:rsidR="005D2C21">
        <w:rPr>
          <w:lang w:val="en-US"/>
        </w:rPr>
        <w:t xml:space="preserve"> </w:t>
      </w:r>
      <w:r w:rsidR="00E64F66" w:rsidRPr="005D2C21">
        <w:rPr>
          <w:lang w:val="en-US"/>
        </w:rPr>
        <w:t xml:space="preserve">The values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j→i</m:t>
            </m:r>
          </m:sub>
        </m:sSub>
      </m:oMath>
      <w:r w:rsidR="00E64F66" w:rsidRPr="005D2C21">
        <w:rPr>
          <w:lang w:val="en-US"/>
        </w:rPr>
        <w:t xml:space="preserve"> in turn will depend on the overall </w:t>
      </w:r>
      <w:r w:rsidR="00AD5652">
        <w:rPr>
          <w:lang w:val="en-US"/>
        </w:rPr>
        <w:t xml:space="preserve">susceptibility and </w:t>
      </w:r>
      <w:r w:rsidR="00E64F66" w:rsidRPr="005D2C21">
        <w:rPr>
          <w:lang w:val="en-US"/>
        </w:rPr>
        <w:t>infecti</w:t>
      </w:r>
      <w:r w:rsidR="00AD5652">
        <w:rPr>
          <w:lang w:val="en-US"/>
        </w:rPr>
        <w:t>ousness</w:t>
      </w:r>
      <w:r w:rsidR="00E64F66" w:rsidRPr="005D2C21">
        <w:rPr>
          <w:lang w:val="en-US"/>
        </w:rPr>
        <w:t xml:space="preserve"> of each group</w:t>
      </w:r>
      <w:r w:rsidR="00E16916">
        <w:rPr>
          <w:lang w:val="en-US"/>
        </w:rPr>
        <w:t>,</w:t>
      </w:r>
      <w:r w:rsidR="00E64F66" w:rsidRPr="005D2C21">
        <w:rPr>
          <w:lang w:val="en-US"/>
        </w:rPr>
        <w:t xml:space="preserve"> and the extent </w:t>
      </w:r>
      <w:r w:rsidR="00577C24">
        <w:rPr>
          <w:lang w:val="en-US"/>
        </w:rPr>
        <w:t xml:space="preserve">of </w:t>
      </w:r>
      <w:r w:rsidR="00E64F66" w:rsidRPr="005D2C21">
        <w:rPr>
          <w:lang w:val="en-US"/>
        </w:rPr>
        <w:t>asso</w:t>
      </w:r>
      <w:r w:rsidR="000E5833">
        <w:rPr>
          <w:lang w:val="en-US"/>
        </w:rPr>
        <w:t>rta</w:t>
      </w:r>
      <w:r w:rsidR="00E64F66" w:rsidRPr="005D2C21">
        <w:rPr>
          <w:lang w:val="en-US"/>
        </w:rPr>
        <w:t>tivity</w:t>
      </w:r>
      <w:r w:rsidR="00577C24">
        <w:rPr>
          <w:lang w:val="en-US"/>
        </w:rPr>
        <w:t xml:space="preserve"> between groups</w:t>
      </w:r>
      <w:r w:rsidR="00E64F66" w:rsidRPr="005D2C21">
        <w:rPr>
          <w:lang w:val="en-US"/>
        </w:rPr>
        <w:t>.</w:t>
      </w:r>
      <w:r w:rsidR="005D2C21">
        <w:rPr>
          <w:lang w:val="en-US"/>
        </w:rPr>
        <w:t xml:space="preserve"> </w:t>
      </w:r>
    </w:p>
    <w:p w14:paraId="5311DB98" w14:textId="29F91F25" w:rsidR="00E64F66" w:rsidRDefault="00E64F66" w:rsidP="005D2C21">
      <w:pPr>
        <w:jc w:val="both"/>
        <w:rPr>
          <w:lang w:val="en-US"/>
        </w:rPr>
      </w:pPr>
      <w:r>
        <w:rPr>
          <w:lang w:val="en-US"/>
        </w:rPr>
        <w:t xml:space="preserve">In this case the renewal equation becomes </w:t>
      </w:r>
      <w:r w:rsidR="009E2DDD">
        <w:rPr>
          <w:lang w:val="en-US"/>
        </w:rPr>
        <w:t>multi-</w:t>
      </w:r>
      <w:r>
        <w:rPr>
          <w:lang w:val="en-US"/>
        </w:rPr>
        <w:t>dimensional, and takes the form</w:t>
      </w:r>
      <w:r w:rsidR="005D2C21">
        <w:rPr>
          <w:lang w:val="en-US"/>
        </w:rPr>
        <w:t xml:space="preserve"> given in </w:t>
      </w:r>
      <w:r w:rsidR="005D2C21">
        <w:rPr>
          <w:lang w:val="en-US"/>
        </w:rPr>
        <w:fldChar w:fldCharType="begin"/>
      </w:r>
      <w:r w:rsidR="005D2C21">
        <w:rPr>
          <w:lang w:val="en-US"/>
        </w:rPr>
        <w:instrText xml:space="preserve"> REF _Ref61876023 \h </w:instrText>
      </w:r>
      <w:r w:rsidR="005D2C21">
        <w:rPr>
          <w:lang w:val="en-US"/>
        </w:rPr>
      </w:r>
      <w:r w:rsidR="005D2C21">
        <w:rPr>
          <w:lang w:val="en-US"/>
        </w:rPr>
        <w:fldChar w:fldCharType="separate"/>
      </w:r>
      <w:r w:rsidR="00C81B0F">
        <w:t xml:space="preserve">Equation </w:t>
      </w:r>
      <w:r w:rsidR="00C81B0F">
        <w:rPr>
          <w:noProof/>
        </w:rPr>
        <w:t>3</w:t>
      </w:r>
      <w:r w:rsidR="005D2C21">
        <w:rPr>
          <w:lang w:val="en-US"/>
        </w:rPr>
        <w:fldChar w:fldCharType="end"/>
      </w:r>
      <w:r w:rsidR="005D2C21">
        <w:rPr>
          <w:lang w:val="en-US"/>
        </w:rPr>
        <w:t>.</w:t>
      </w:r>
      <w:r w:rsidR="00C81B0F">
        <w:rPr>
          <w:lang w:val="en-US"/>
        </w:rPr>
        <w:t xml:space="preserve"> </w:t>
      </w:r>
      <w:r w:rsidR="009641F7">
        <w:rPr>
          <w:lang w:val="en-US"/>
        </w:rPr>
        <w:t>As above, t</w:t>
      </w:r>
      <w:r w:rsidR="00C81B0F" w:rsidRPr="00C81B0F">
        <w:rPr>
          <w:lang w:val="en-US"/>
        </w:rPr>
        <w:t xml:space="preserve">his assumes that the </w:t>
      </w:r>
      <w:r w:rsidR="001662E0">
        <w:rPr>
          <w:lang w:val="en-US"/>
        </w:rPr>
        <w:t xml:space="preserve">generation time distribution for each group </w:t>
      </w:r>
      <w:r w:rsidR="00C81B0F" w:rsidRPr="00C81B0F">
        <w:rPr>
          <w:lang w:val="en-US"/>
        </w:rPr>
        <w:t xml:space="preserve">remains constant in the period up from time </w:t>
      </w:r>
      <w:r w:rsidR="00C81B0F" w:rsidRPr="00C81B0F">
        <w:rPr>
          <w:i/>
          <w:iCs/>
          <w:lang w:val="en-US"/>
        </w:rPr>
        <w:t>t - τ</w:t>
      </w:r>
      <w:r w:rsidR="00C81B0F" w:rsidRPr="00C81B0F">
        <w:rPr>
          <w:i/>
          <w:iCs/>
          <w:vertAlign w:val="subscript"/>
          <w:lang w:val="en-US"/>
        </w:rPr>
        <w:t>max</w:t>
      </w:r>
      <w:r w:rsidR="00C81B0F">
        <w:rPr>
          <w:lang w:val="en-US"/>
        </w:rPr>
        <w:t xml:space="preserve"> </w:t>
      </w:r>
      <w:r w:rsidR="00C81B0F" w:rsidRPr="00C81B0F">
        <w:rPr>
          <w:lang w:val="en-US"/>
        </w:rPr>
        <w:t xml:space="preserve">to time </w:t>
      </w:r>
      <w:r w:rsidR="00C81B0F" w:rsidRPr="00C81B0F">
        <w:rPr>
          <w:i/>
          <w:iCs/>
          <w:lang w:val="en-US"/>
        </w:rPr>
        <w:t>t</w:t>
      </w:r>
      <w:r w:rsidR="009641F7">
        <w:rPr>
          <w:lang w:val="en-US"/>
        </w:rPr>
        <w:t>.</w:t>
      </w:r>
      <w:r w:rsidR="007F5F52">
        <w:rPr>
          <w:lang w:val="en-US"/>
        </w:rPr>
        <w:t xml:space="preserve"> </w:t>
      </w:r>
    </w:p>
    <w:p w14:paraId="6F223A78" w14:textId="08530DE9" w:rsidR="00E64F66" w:rsidRDefault="00E64F66" w:rsidP="00DA5109">
      <w:pPr>
        <w:pStyle w:val="Caption"/>
        <w:jc w:val="both"/>
        <w:rPr>
          <w:lang w:val="en-US"/>
        </w:rPr>
      </w:pPr>
      <w:bookmarkStart w:id="8" w:name="_Ref61876023"/>
      <w:bookmarkStart w:id="9" w:name="_Ref61876019"/>
      <w:r>
        <w:t xml:space="preserve">Equation </w:t>
      </w:r>
      <w:r>
        <w:fldChar w:fldCharType="begin"/>
      </w:r>
      <w:r>
        <w:instrText>SEQ Equation \* ARABIC</w:instrText>
      </w:r>
      <w:r>
        <w:fldChar w:fldCharType="separate"/>
      </w:r>
      <w:r w:rsidR="00A64CB7">
        <w:rPr>
          <w:noProof/>
        </w:rPr>
        <w:t>4</w:t>
      </w:r>
      <w:r>
        <w:fldChar w:fldCharType="end"/>
      </w:r>
      <w:bookmarkEnd w:id="8"/>
      <w:r>
        <w:t xml:space="preserve"> </w:t>
      </w:r>
      <w:bookmarkEnd w:id="9"/>
    </w:p>
    <w:p w14:paraId="0F2A0F26" w14:textId="5149555A" w:rsidR="00E64F66" w:rsidRPr="00940517" w:rsidRDefault="00B47517" w:rsidP="00DA5109">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1→n</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e>
                    </m:mr>
                  </m:m>
                </m:e>
              </m:d>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(t-τ)</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(t-τ)</m:t>
                    </m:r>
                  </m:e>
                </m:mr>
              </m:m>
            </m:e>
          </m:d>
          <m:r>
            <w:rPr>
              <w:rFonts w:ascii="Cambria Math" w:hAnsi="Cambria Math"/>
              <w:lang w:val="en-US"/>
            </w:rPr>
            <m:t>dτ</m:t>
          </m:r>
        </m:oMath>
      </m:oMathPara>
    </w:p>
    <w:p w14:paraId="5B93DA87" w14:textId="533E8058" w:rsidR="00DD0736" w:rsidRDefault="00E64F66" w:rsidP="005D2C21">
      <w:pPr>
        <w:jc w:val="both"/>
        <w:rPr>
          <w:rFonts w:eastAsiaTheme="minorEastAsia"/>
          <w:lang w:val="en-US"/>
        </w:rPr>
      </w:pPr>
      <w:r w:rsidRPr="005D2C21">
        <w:rPr>
          <w:rFonts w:eastAsiaTheme="minorEastAsia"/>
          <w:lang w:val="en-US"/>
        </w:rPr>
        <w:t xml:space="preserve">We </w:t>
      </w:r>
      <w:r w:rsidR="005D2C21">
        <w:rPr>
          <w:rFonts w:eastAsiaTheme="minorEastAsia"/>
          <w:lang w:val="en-US"/>
        </w:rPr>
        <w:t>can assume a</w:t>
      </w:r>
      <w:r w:rsidR="00D14FF6">
        <w:rPr>
          <w:rFonts w:eastAsiaTheme="minorEastAsia"/>
          <w:lang w:val="en-US"/>
        </w:rPr>
        <w:t>n exponential</w:t>
      </w:r>
      <w:r w:rsidR="005D2C21">
        <w:rPr>
          <w:rFonts w:eastAsiaTheme="minorEastAsia"/>
          <w:lang w:val="en-US"/>
        </w:rPr>
        <w:t xml:space="preserve"> solution </w:t>
      </w:r>
      <w:r w:rsidR="001E452D">
        <w:rPr>
          <w:rFonts w:eastAsiaTheme="minorEastAsia"/>
          <w:lang w:val="en-US"/>
        </w:rPr>
        <w:t>as for the single-type case</w:t>
      </w:r>
      <w:r w:rsidR="005D2C21">
        <w:rPr>
          <w:rFonts w:eastAsiaTheme="minorEastAsia"/>
          <w:lang w:val="en-US"/>
        </w:rPr>
        <w:t xml:space="preserve">, </w:t>
      </w:r>
      <w:r w:rsidR="008D5BF4">
        <w:rPr>
          <w:rFonts w:eastAsiaTheme="minorEastAsia"/>
          <w:lang w:val="en-US"/>
        </w:rPr>
        <w:t xml:space="preserve">albeit </w:t>
      </w:r>
      <w:r w:rsidR="005D2C21">
        <w:rPr>
          <w:rFonts w:eastAsiaTheme="minorEastAsia"/>
          <w:lang w:val="en-US"/>
        </w:rPr>
        <w:t xml:space="preserve">with a vectorized </w:t>
      </w:r>
      <w:r w:rsidR="00DE687E">
        <w:rPr>
          <w:rFonts w:eastAsiaTheme="minorEastAsia"/>
          <w:lang w:val="en-US"/>
        </w:rPr>
        <w:t>scal</w:t>
      </w:r>
      <w:r w:rsidR="0017235A">
        <w:rPr>
          <w:rFonts w:eastAsiaTheme="minorEastAsia"/>
          <w:lang w:val="en-US"/>
        </w:rPr>
        <w:t xml:space="preserve">ar </w:t>
      </w:r>
      <w:r w:rsidR="005D2C21" w:rsidRPr="00C21C16">
        <w:rPr>
          <w:rFonts w:eastAsiaTheme="minorEastAsia"/>
          <w:i/>
          <w:iCs/>
          <w:lang w:val="en-US"/>
        </w:rPr>
        <w:t>k</w:t>
      </w:r>
      <w:r w:rsidR="00E16916">
        <w:rPr>
          <w:rFonts w:eastAsiaTheme="minorEastAsia"/>
          <w:lang w:val="en-US"/>
        </w:rPr>
        <w:t>,</w:t>
      </w:r>
      <w:r w:rsidR="005D2C21">
        <w:rPr>
          <w:rFonts w:eastAsiaTheme="minorEastAsia"/>
          <w:lang w:val="en-US"/>
        </w:rPr>
        <w:t xml:space="preserve"> with elements</w:t>
      </w:r>
      <w:r w:rsidR="00067B0D">
        <w:rPr>
          <w:rFonts w:eastAsiaTheme="minorEastAsia"/>
          <w:lang w:val="en-US"/>
        </w:rPr>
        <w:t xml:space="preserve"> </w:t>
      </w:r>
      <w:r w:rsidR="00C21C16" w:rsidRPr="00C21C16">
        <w:rPr>
          <w:rFonts w:eastAsiaTheme="minorEastAsia"/>
          <w:i/>
          <w:iCs/>
          <w:lang w:val="en-US"/>
        </w:rPr>
        <w:t>k</w:t>
      </w:r>
      <w:r w:rsidR="00C21C16" w:rsidRPr="00C21C16">
        <w:rPr>
          <w:rFonts w:eastAsiaTheme="minorEastAsia"/>
          <w:i/>
          <w:iCs/>
          <w:vertAlign w:val="subscript"/>
          <w:lang w:val="en-US"/>
        </w:rPr>
        <w:t>i</w:t>
      </w:r>
      <w:r w:rsidR="00C21C16">
        <w:rPr>
          <w:rFonts w:eastAsiaTheme="minorEastAsia"/>
          <w:vertAlign w:val="subscript"/>
          <w:lang w:val="en-US"/>
        </w:rPr>
        <w:t xml:space="preserve"> </w:t>
      </w:r>
      <w:r w:rsidR="00C21C16">
        <w:rPr>
          <w:rFonts w:eastAsiaTheme="minorEastAsia"/>
          <w:lang w:val="en-US"/>
        </w:rPr>
        <w:t>proportional</w:t>
      </w:r>
      <w:r w:rsidR="009768B4">
        <w:rPr>
          <w:rFonts w:eastAsiaTheme="minorEastAsia"/>
          <w:lang w:val="en-US"/>
        </w:rPr>
        <w:t xml:space="preserve"> to the fraction</w:t>
      </w:r>
      <w:r w:rsidR="007F5F52">
        <w:rPr>
          <w:rFonts w:eastAsiaTheme="minorEastAsia"/>
          <w:lang w:val="en-US"/>
        </w:rPr>
        <w:t xml:space="preserve"> </w:t>
      </w:r>
      <w:r w:rsidR="005D2C21">
        <w:rPr>
          <w:rFonts w:eastAsiaTheme="minorEastAsia"/>
          <w:lang w:val="en-US"/>
        </w:rPr>
        <w:t xml:space="preserve">of </w:t>
      </w:r>
      <w:r w:rsidR="00EA7971">
        <w:rPr>
          <w:rFonts w:eastAsiaTheme="minorEastAsia"/>
          <w:lang w:val="en-US"/>
        </w:rPr>
        <w:t xml:space="preserve">new </w:t>
      </w:r>
      <w:r w:rsidR="005D2C21">
        <w:rPr>
          <w:rFonts w:eastAsiaTheme="minorEastAsia"/>
          <w:lang w:val="en-US"/>
        </w:rPr>
        <w:t xml:space="preserve">infections occurring in group </w:t>
      </w:r>
      <w:r w:rsidR="00E16916" w:rsidRPr="00C21C16">
        <w:rPr>
          <w:rFonts w:eastAsiaTheme="minorEastAsia"/>
          <w:i/>
          <w:iCs/>
          <w:lang w:val="en-US"/>
        </w:rPr>
        <w:t>i</w:t>
      </w:r>
      <w:r w:rsidR="005D2C21">
        <w:rPr>
          <w:rFonts w:eastAsiaTheme="minorEastAsia"/>
          <w:lang w:val="en-US"/>
        </w:rPr>
        <w:t xml:space="preserve"> (</w:t>
      </w:r>
      <w:r w:rsidR="00E16916">
        <w:rPr>
          <w:rFonts w:eastAsiaTheme="minorEastAsia"/>
          <w:lang w:val="en-US"/>
        </w:rPr>
        <w:fldChar w:fldCharType="begin"/>
      </w:r>
      <w:r w:rsidR="00E16916">
        <w:rPr>
          <w:rFonts w:eastAsiaTheme="minorEastAsia"/>
          <w:lang w:val="en-US"/>
        </w:rPr>
        <w:instrText xml:space="preserve"> REF _Ref61876185 \h </w:instrText>
      </w:r>
      <w:r w:rsidR="00E16916">
        <w:rPr>
          <w:rFonts w:eastAsiaTheme="minorEastAsia"/>
          <w:lang w:val="en-US"/>
        </w:rPr>
      </w:r>
      <w:r w:rsidR="00E16916">
        <w:rPr>
          <w:rFonts w:eastAsiaTheme="minorEastAsia"/>
          <w:lang w:val="en-US"/>
        </w:rPr>
        <w:fldChar w:fldCharType="separate"/>
      </w:r>
      <w:r w:rsidR="00C81B0F">
        <w:t xml:space="preserve">Equation </w:t>
      </w:r>
      <w:r w:rsidR="00C81B0F">
        <w:rPr>
          <w:noProof/>
        </w:rPr>
        <w:t>4</w:t>
      </w:r>
      <w:r w:rsidR="00E16916">
        <w:rPr>
          <w:rFonts w:eastAsiaTheme="minorEastAsia"/>
          <w:lang w:val="en-US"/>
        </w:rPr>
        <w:fldChar w:fldCharType="end"/>
      </w:r>
      <w:r w:rsidR="005D2C21">
        <w:rPr>
          <w:rFonts w:eastAsiaTheme="minorEastAsia"/>
          <w:lang w:val="en-US"/>
        </w:rPr>
        <w:t>).</w:t>
      </w:r>
      <w:r w:rsidRPr="005D2C21">
        <w:rPr>
          <w:rFonts w:eastAsiaTheme="minorEastAsia"/>
          <w:lang w:val="en-US"/>
        </w:rPr>
        <w:t xml:space="preserve"> </w:t>
      </w:r>
    </w:p>
    <w:p w14:paraId="01A60F2A" w14:textId="77777777" w:rsidR="009A2F9C" w:rsidRDefault="009A2F9C">
      <w:pPr>
        <w:rPr>
          <w:i/>
          <w:iCs/>
          <w:color w:val="44546A" w:themeColor="text2"/>
          <w:sz w:val="18"/>
          <w:szCs w:val="18"/>
        </w:rPr>
      </w:pPr>
      <w:bookmarkStart w:id="10" w:name="_Ref61876185"/>
      <w:r>
        <w:br w:type="page"/>
      </w:r>
    </w:p>
    <w:p w14:paraId="61182D20" w14:textId="633599BF" w:rsidR="005D2C21" w:rsidRPr="005D2C21" w:rsidRDefault="005D2C21" w:rsidP="005D2C21">
      <w:pPr>
        <w:pStyle w:val="Caption"/>
        <w:rPr>
          <w:rFonts w:eastAsiaTheme="minorEastAsia"/>
          <w:lang w:val="en-US"/>
        </w:rPr>
      </w:pPr>
      <w:r>
        <w:lastRenderedPageBreak/>
        <w:t xml:space="preserve">Equation </w:t>
      </w:r>
      <w:r>
        <w:fldChar w:fldCharType="begin"/>
      </w:r>
      <w:r>
        <w:instrText>SEQ Equation \* ARABIC</w:instrText>
      </w:r>
      <w:r>
        <w:fldChar w:fldCharType="separate"/>
      </w:r>
      <w:r w:rsidR="00A64CB7">
        <w:rPr>
          <w:noProof/>
        </w:rPr>
        <w:t>5</w:t>
      </w:r>
      <w:r>
        <w:fldChar w:fldCharType="end"/>
      </w:r>
      <w:bookmarkEnd w:id="10"/>
    </w:p>
    <w:p w14:paraId="52334FF3" w14:textId="77777777" w:rsidR="00E64F66" w:rsidRDefault="00B47517" w:rsidP="00DA5109">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m:t>
              </m:r>
            </m:sup>
          </m:sSup>
        </m:oMath>
      </m:oMathPara>
    </w:p>
    <w:p w14:paraId="158EEE21" w14:textId="18D61D71" w:rsidR="00E64F66" w:rsidRPr="00B874B2" w:rsidRDefault="005D2C21" w:rsidP="00B874B2">
      <w:pPr>
        <w:rPr>
          <w:i/>
          <w:iCs/>
          <w:color w:val="44546A" w:themeColor="text2"/>
          <w:sz w:val="18"/>
          <w:szCs w:val="18"/>
        </w:rPr>
      </w:pPr>
      <w:r>
        <w:rPr>
          <w:rFonts w:eastAsiaTheme="minorEastAsia"/>
          <w:lang w:val="en-US"/>
        </w:rPr>
        <w:t xml:space="preserve">Substituting </w:t>
      </w:r>
      <w:r>
        <w:rPr>
          <w:rFonts w:eastAsiaTheme="minorEastAsia"/>
          <w:lang w:val="en-US"/>
        </w:rPr>
        <w:fldChar w:fldCharType="begin"/>
      </w:r>
      <w:r>
        <w:rPr>
          <w:rFonts w:eastAsiaTheme="minorEastAsia"/>
          <w:lang w:val="en-US"/>
        </w:rPr>
        <w:instrText xml:space="preserve"> REF _Ref61876185 \h </w:instrText>
      </w:r>
      <w:r>
        <w:rPr>
          <w:rFonts w:eastAsiaTheme="minorEastAsia"/>
          <w:lang w:val="en-US"/>
        </w:rPr>
      </w:r>
      <w:r>
        <w:rPr>
          <w:rFonts w:eastAsiaTheme="minorEastAsia"/>
          <w:lang w:val="en-US"/>
        </w:rPr>
        <w:fldChar w:fldCharType="separate"/>
      </w:r>
      <w:r w:rsidR="00B874B2">
        <w:t xml:space="preserve">Equation </w:t>
      </w:r>
      <w:r w:rsidR="00B874B2">
        <w:rPr>
          <w:noProof/>
        </w:rPr>
        <w:t>5</w:t>
      </w:r>
      <w:r>
        <w:rPr>
          <w:rFonts w:eastAsiaTheme="minorEastAsia"/>
          <w:lang w:val="en-US"/>
        </w:rPr>
        <w:fldChar w:fldCharType="end"/>
      </w:r>
      <w:r>
        <w:rPr>
          <w:rFonts w:eastAsiaTheme="minorEastAsia"/>
          <w:lang w:val="en-US"/>
        </w:rPr>
        <w:t xml:space="preserve"> into </w:t>
      </w:r>
      <w:r>
        <w:rPr>
          <w:rFonts w:eastAsiaTheme="minorEastAsia"/>
          <w:lang w:val="en-US"/>
        </w:rPr>
        <w:fldChar w:fldCharType="begin"/>
      </w:r>
      <w:r>
        <w:rPr>
          <w:rFonts w:eastAsiaTheme="minorEastAsia"/>
          <w:lang w:val="en-US"/>
        </w:rPr>
        <w:instrText xml:space="preserve"> REF _Ref61876023 \h </w:instrText>
      </w:r>
      <w:r>
        <w:rPr>
          <w:rFonts w:eastAsiaTheme="minorEastAsia"/>
          <w:lang w:val="en-US"/>
        </w:rPr>
      </w:r>
      <w:r>
        <w:rPr>
          <w:rFonts w:eastAsiaTheme="minorEastAsia"/>
          <w:lang w:val="en-US"/>
        </w:rPr>
        <w:fldChar w:fldCharType="separate"/>
      </w:r>
      <w:r w:rsidR="00C81B0F">
        <w:t xml:space="preserve">Equation </w:t>
      </w:r>
      <w:r w:rsidR="00C81B0F">
        <w:rPr>
          <w:noProof/>
        </w:rPr>
        <w:t>3</w:t>
      </w:r>
      <w:r>
        <w:rPr>
          <w:rFonts w:eastAsiaTheme="minorEastAsia"/>
          <w:lang w:val="en-US"/>
        </w:rPr>
        <w:fldChar w:fldCharType="end"/>
      </w:r>
      <w:r w:rsidR="00E64F66" w:rsidRPr="005D2C21">
        <w:rPr>
          <w:rFonts w:eastAsiaTheme="minorEastAsia"/>
          <w:lang w:val="en-US"/>
        </w:rPr>
        <w:t xml:space="preserve"> yields </w:t>
      </w:r>
      <w:r>
        <w:rPr>
          <w:rFonts w:eastAsiaTheme="minorEastAsia"/>
          <w:lang w:val="en-US"/>
        </w:rPr>
        <w:t>an eigenvalue equation (</w:t>
      </w:r>
      <w:r>
        <w:rPr>
          <w:rFonts w:eastAsiaTheme="minorEastAsia"/>
          <w:lang w:val="en-US"/>
        </w:rPr>
        <w:fldChar w:fldCharType="begin"/>
      </w:r>
      <w:r>
        <w:rPr>
          <w:rFonts w:eastAsiaTheme="minorEastAsia"/>
          <w:lang w:val="en-US"/>
        </w:rPr>
        <w:instrText xml:space="preserve"> REF _Ref61876292 \h </w:instrText>
      </w:r>
      <w:r>
        <w:rPr>
          <w:rFonts w:eastAsiaTheme="minorEastAsia"/>
          <w:lang w:val="en-US"/>
        </w:rPr>
      </w:r>
      <w:r>
        <w:rPr>
          <w:rFonts w:eastAsiaTheme="minorEastAsia"/>
          <w:lang w:val="en-US"/>
        </w:rPr>
        <w:fldChar w:fldCharType="separate"/>
      </w:r>
      <w:r w:rsidR="00C81B0F">
        <w:t xml:space="preserve">Equation </w:t>
      </w:r>
      <w:r w:rsidR="00C81B0F">
        <w:rPr>
          <w:noProof/>
        </w:rPr>
        <w:t>5</w:t>
      </w:r>
      <w:r>
        <w:rPr>
          <w:rFonts w:eastAsiaTheme="minorEastAsia"/>
          <w:lang w:val="en-US"/>
        </w:rPr>
        <w:fldChar w:fldCharType="end"/>
      </w:r>
      <w:r>
        <w:rPr>
          <w:rFonts w:eastAsiaTheme="minorEastAsia"/>
          <w:lang w:val="en-US"/>
        </w:rPr>
        <w:t>)</w:t>
      </w:r>
      <w:r w:rsidR="00E64F66" w:rsidRPr="005D2C21">
        <w:rPr>
          <w:rFonts w:eastAsiaTheme="minorEastAsia"/>
          <w:lang w:val="en-US"/>
        </w:rPr>
        <w:t>.</w:t>
      </w:r>
    </w:p>
    <w:p w14:paraId="7D9EE150" w14:textId="0D35A8B6" w:rsidR="005D2C21" w:rsidRPr="005D2C21" w:rsidRDefault="005D2C21" w:rsidP="005D2C21">
      <w:pPr>
        <w:pStyle w:val="Caption"/>
        <w:rPr>
          <w:rFonts w:eastAsiaTheme="minorEastAsia"/>
          <w:lang w:val="en-US"/>
        </w:rPr>
      </w:pPr>
      <w:bookmarkStart w:id="11" w:name="_Ref61876292"/>
      <w:r>
        <w:t xml:space="preserve">Equation </w:t>
      </w:r>
      <w:r>
        <w:fldChar w:fldCharType="begin"/>
      </w:r>
      <w:r>
        <w:instrText>SEQ Equation \* ARABIC</w:instrText>
      </w:r>
      <w:r>
        <w:fldChar w:fldCharType="separate"/>
      </w:r>
      <w:r w:rsidR="00A64CB7">
        <w:rPr>
          <w:noProof/>
        </w:rPr>
        <w:t>6</w:t>
      </w:r>
      <w:r>
        <w:fldChar w:fldCharType="end"/>
      </w:r>
      <w:bookmarkEnd w:id="11"/>
    </w:p>
    <w:p w14:paraId="27521B17" w14:textId="54430C94" w:rsidR="00E64F66" w:rsidRPr="000D5831" w:rsidRDefault="00B47517" w:rsidP="00DA5109">
      <w:pPr>
        <w:jc w:val="both"/>
        <w:rPr>
          <w:rFonts w:eastAsiaTheme="minorEastAsia"/>
          <w:lang w:val="en-US"/>
        </w:rPr>
      </w:pPr>
      <m:oMathPara>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1→n</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mr>
              </m:m>
            </m:e>
          </m:d>
          <w:bookmarkStart w:id="12" w:name="_Hlk63852223"/>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oMath>
      </m:oMathPara>
      <w:bookmarkEnd w:id="12"/>
    </w:p>
    <w:p w14:paraId="62BEBB59" w14:textId="400D5A43" w:rsidR="00E16916" w:rsidRDefault="00E64F66" w:rsidP="009F3CC7">
      <w:pPr>
        <w:jc w:val="both"/>
        <w:rPr>
          <w:rFonts w:eastAsiaTheme="minorEastAsia"/>
          <w:lang w:val="en-US"/>
        </w:rPr>
      </w:pPr>
      <w:r w:rsidRPr="005D2C21">
        <w:rPr>
          <w:rFonts w:eastAsiaTheme="minorEastAsia"/>
          <w:lang w:val="en-US"/>
        </w:rPr>
        <w:t xml:space="preserve">To infer the overall </w:t>
      </w:r>
      <w:r w:rsidR="008D21CD">
        <w:rPr>
          <w:rFonts w:eastAsiaTheme="minorEastAsia"/>
          <w:lang w:val="en-US"/>
        </w:rPr>
        <w:t xml:space="preserve">reproduction number </w:t>
      </w:r>
      <w:r w:rsidRPr="00C21C16">
        <w:rPr>
          <w:rFonts w:eastAsiaTheme="minorEastAsia"/>
          <w:i/>
          <w:iCs/>
          <w:lang w:val="en-US"/>
        </w:rPr>
        <w:t>R</w:t>
      </w:r>
      <w:r w:rsidRPr="005D2C21">
        <w:rPr>
          <w:rFonts w:eastAsiaTheme="minorEastAsia"/>
          <w:lang w:val="en-US"/>
        </w:rPr>
        <w:t xml:space="preserve"> we factor</w:t>
      </w:r>
      <w:r w:rsidR="005D2C21">
        <w:rPr>
          <w:rFonts w:eastAsiaTheme="minorEastAsia"/>
          <w:lang w:val="en-US"/>
        </w:rPr>
        <w:t>ise</w:t>
      </w:r>
      <w:r w:rsidRPr="005D2C21">
        <w:rPr>
          <w:rFonts w:eastAsiaTheme="minorEastAsia"/>
          <w:lang w:val="en-US"/>
        </w:rPr>
        <w:t xml:space="preserve"> the matrix into the product of the scalar reproduction number </w:t>
      </w:r>
      <w:r w:rsidRPr="00C21C16">
        <w:rPr>
          <w:rFonts w:eastAsiaTheme="minorEastAsia"/>
          <w:i/>
          <w:iCs/>
          <w:lang w:val="en-US"/>
        </w:rPr>
        <w:t>R</w:t>
      </w:r>
      <w:r w:rsidRPr="005D2C21">
        <w:rPr>
          <w:rFonts w:eastAsiaTheme="minorEastAsia"/>
          <w:lang w:val="en-US"/>
        </w:rPr>
        <w:t xml:space="preserve"> and the normalized </w:t>
      </w:r>
      <w:r w:rsidR="00675E7A">
        <w:rPr>
          <w:rFonts w:eastAsiaTheme="minorEastAsia"/>
          <w:lang w:val="en-US"/>
        </w:rPr>
        <w:t xml:space="preserve">next generation </w:t>
      </w:r>
      <w:r w:rsidRPr="005D2C21">
        <w:rPr>
          <w:rFonts w:eastAsiaTheme="minorEastAsia"/>
          <w:lang w:val="en-US"/>
        </w:rPr>
        <w:t xml:space="preserve">matrix </w:t>
      </w:r>
      <w:r w:rsidRPr="00C21C16">
        <w:rPr>
          <w:rFonts w:eastAsiaTheme="minorEastAsia"/>
          <w:i/>
          <w:iCs/>
          <w:lang w:val="en-US"/>
        </w:rPr>
        <w:t>M</w:t>
      </w:r>
      <w:r w:rsidRPr="005D2C21">
        <w:rPr>
          <w:rFonts w:eastAsiaTheme="minorEastAsia"/>
          <w:lang w:val="en-US"/>
        </w:rPr>
        <w:t xml:space="preserve">, whose elements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r>
              <w:rPr>
                <w:rFonts w:ascii="Cambria Math" w:hAnsi="Cambria Math"/>
                <w:lang w:val="en-US"/>
              </w:rPr>
              <m:t>→</m:t>
            </m:r>
            <m:r>
              <w:rPr>
                <w:rFonts w:ascii="Cambria Math" w:hAnsi="Cambria Math"/>
                <w:lang w:val="en-US"/>
              </w:rPr>
              <m:t>i</m:t>
            </m:r>
          </m:sub>
        </m:sSub>
      </m:oMath>
      <w:r w:rsidR="00F344DF">
        <w:rPr>
          <w:rFonts w:eastAsiaTheme="minorEastAsia"/>
          <w:vertAlign w:val="subscript"/>
          <w:lang w:val="en-US"/>
        </w:rPr>
        <w:t xml:space="preserve">  </w:t>
      </w:r>
      <w:r w:rsidRPr="005D2C21">
        <w:rPr>
          <w:rFonts w:eastAsiaTheme="minorEastAsia"/>
          <w:lang w:val="en-US"/>
        </w:rPr>
        <w:t xml:space="preserve"> give the </w:t>
      </w:r>
      <w:r w:rsidR="00096B6C">
        <w:rPr>
          <w:rFonts w:eastAsiaTheme="minorEastAsia"/>
          <w:lang w:val="en-US"/>
        </w:rPr>
        <w:t xml:space="preserve">relative </w:t>
      </w:r>
      <w:r w:rsidRPr="005D2C21">
        <w:rPr>
          <w:rFonts w:eastAsiaTheme="minorEastAsia"/>
          <w:lang w:val="en-US"/>
        </w:rPr>
        <w:t xml:space="preserve">risk posed to a member of group </w:t>
      </w:r>
      <w:r w:rsidRPr="00C21C16">
        <w:rPr>
          <w:rFonts w:eastAsiaTheme="minorEastAsia"/>
          <w:i/>
          <w:iCs/>
          <w:lang w:val="en-US"/>
        </w:rPr>
        <w:t>i</w:t>
      </w:r>
      <w:r w:rsidRPr="005D2C21">
        <w:rPr>
          <w:rFonts w:eastAsiaTheme="minorEastAsia"/>
          <w:lang w:val="en-US"/>
        </w:rPr>
        <w:t xml:space="preserve"> by an infected member of group </w:t>
      </w:r>
      <w:r w:rsidRPr="00C21C16">
        <w:rPr>
          <w:rFonts w:eastAsiaTheme="minorEastAsia"/>
          <w:i/>
          <w:iCs/>
          <w:lang w:val="en-US"/>
        </w:rPr>
        <w:t>j</w:t>
      </w:r>
      <w:r w:rsidR="007F5F52">
        <w:rPr>
          <w:rFonts w:eastAsiaTheme="minorEastAsia"/>
          <w:lang w:val="en-US"/>
        </w:rPr>
        <w:t>.</w:t>
      </w:r>
      <w:r w:rsidRPr="005D2C21">
        <w:rPr>
          <w:rFonts w:eastAsiaTheme="minorEastAsia"/>
          <w:lang w:val="en-US"/>
        </w:rPr>
        <w:t xml:space="preserve"> </w:t>
      </w:r>
      <w:r w:rsidR="00A66BC6">
        <w:rPr>
          <w:rFonts w:eastAsiaTheme="minorEastAsia"/>
          <w:lang w:val="en-US"/>
        </w:rPr>
        <w:t xml:space="preserve">Rearranging shows that </w:t>
      </w:r>
      <w:r w:rsidR="0008041A">
        <w:rPr>
          <w:rFonts w:eastAsiaTheme="minorEastAsia"/>
          <w:lang w:val="en-US"/>
        </w:rPr>
        <w:t xml:space="preserve">for a </w:t>
      </w:r>
      <w:r w:rsidR="00A66BC6">
        <w:rPr>
          <w:rFonts w:eastAsiaTheme="minorEastAsia"/>
          <w:lang w:val="en-US"/>
        </w:rPr>
        <w:t xml:space="preserve">growth rate </w:t>
      </w:r>
      <w:r w:rsidR="00C35CE8" w:rsidRPr="00C21C16">
        <w:rPr>
          <w:rFonts w:eastAsiaTheme="minorEastAsia" w:cstheme="minorHAnsi"/>
          <w:i/>
          <w:iCs/>
          <w:lang w:val="en-US"/>
        </w:rPr>
        <w:t>r</w:t>
      </w:r>
      <w:r w:rsidR="0008041A">
        <w:rPr>
          <w:rFonts w:eastAsiaTheme="minorEastAsia" w:cstheme="minorHAnsi"/>
          <w:lang w:val="en-US"/>
        </w:rPr>
        <w:t xml:space="preserve">, the corresponding </w:t>
      </w:r>
      <w:r w:rsidR="0008041A" w:rsidRPr="00A15156">
        <w:rPr>
          <w:rFonts w:eastAsiaTheme="minorEastAsia"/>
          <w:i/>
          <w:iCs/>
          <w:lang w:val="en-US"/>
        </w:rPr>
        <w:t>R</w:t>
      </w:r>
      <w:r w:rsidR="0008041A">
        <w:rPr>
          <w:rFonts w:eastAsiaTheme="minorEastAsia"/>
          <w:lang w:val="en-US"/>
        </w:rPr>
        <w:t xml:space="preserve"> </w:t>
      </w:r>
      <w:r w:rsidR="00A66BC6">
        <w:rPr>
          <w:rFonts w:eastAsiaTheme="minorEastAsia"/>
          <w:lang w:val="en-US"/>
        </w:rPr>
        <w:t xml:space="preserve">will be the reciprocal of the dominant eigenvalue of the </w:t>
      </w:r>
      <w:r w:rsidR="0082468F">
        <w:rPr>
          <w:rFonts w:eastAsiaTheme="minorEastAsia"/>
          <w:lang w:val="en-US"/>
        </w:rPr>
        <w:t xml:space="preserve">elementwise </w:t>
      </w:r>
      <w:r w:rsidR="00A66BC6">
        <w:rPr>
          <w:rFonts w:eastAsiaTheme="minorEastAsia"/>
          <w:lang w:val="en-US"/>
        </w:rPr>
        <w:t xml:space="preserve">product of the matrix </w:t>
      </w:r>
      <w:r w:rsidR="00A66BC6" w:rsidRPr="00A15156">
        <w:rPr>
          <w:rFonts w:eastAsiaTheme="minorEastAsia"/>
          <w:i/>
          <w:iCs/>
          <w:lang w:val="en-US"/>
        </w:rPr>
        <w:t>M</w:t>
      </w:r>
      <w:r w:rsidR="00A66BC6">
        <w:rPr>
          <w:rFonts w:eastAsiaTheme="minorEastAsia"/>
          <w:lang w:val="en-US"/>
        </w:rPr>
        <w:t xml:space="preserve"> and the matrix of Laplace transforms of the generation time distributions (</w:t>
      </w:r>
      <w:r w:rsidR="00A66BC6">
        <w:rPr>
          <w:rFonts w:eastAsiaTheme="minorEastAsia"/>
          <w:lang w:val="en-US"/>
        </w:rPr>
        <w:fldChar w:fldCharType="begin"/>
      </w:r>
      <w:r w:rsidR="00A66BC6">
        <w:rPr>
          <w:rFonts w:eastAsiaTheme="minorEastAsia"/>
          <w:lang w:val="en-US"/>
        </w:rPr>
        <w:instrText xml:space="preserve"> REF _Ref62223601 \h </w:instrText>
      </w:r>
      <w:r w:rsidR="00A66BC6">
        <w:rPr>
          <w:rFonts w:eastAsiaTheme="minorEastAsia"/>
          <w:lang w:val="en-US"/>
        </w:rPr>
      </w:r>
      <w:r w:rsidR="00A66BC6">
        <w:rPr>
          <w:rFonts w:eastAsiaTheme="minorEastAsia"/>
          <w:lang w:val="en-US"/>
        </w:rPr>
        <w:fldChar w:fldCharType="separate"/>
      </w:r>
      <w:r w:rsidR="00B874B2">
        <w:t xml:space="preserve">Equation </w:t>
      </w:r>
      <w:r w:rsidR="00B874B2">
        <w:rPr>
          <w:noProof/>
        </w:rPr>
        <w:t>7</w:t>
      </w:r>
      <w:r w:rsidR="00A66BC6">
        <w:rPr>
          <w:rFonts w:eastAsiaTheme="minorEastAsia"/>
          <w:lang w:val="en-US"/>
        </w:rPr>
        <w:fldChar w:fldCharType="end"/>
      </w:r>
      <w:r w:rsidR="00A66BC6">
        <w:rPr>
          <w:rFonts w:eastAsiaTheme="minorEastAsia"/>
          <w:lang w:val="en-US"/>
        </w:rPr>
        <w:t>).</w:t>
      </w:r>
    </w:p>
    <w:p w14:paraId="540E6E56" w14:textId="6883A58F" w:rsidR="00E16916" w:rsidRPr="005D2C21" w:rsidRDefault="00E16916" w:rsidP="00E16916">
      <w:pPr>
        <w:pStyle w:val="Caption"/>
        <w:rPr>
          <w:rFonts w:eastAsiaTheme="minorEastAsia"/>
          <w:lang w:val="en-US"/>
        </w:rPr>
      </w:pPr>
      <w:bookmarkStart w:id="13" w:name="_Ref62223601"/>
      <w:r>
        <w:t xml:space="preserve">Equation </w:t>
      </w:r>
      <w:r>
        <w:fldChar w:fldCharType="begin"/>
      </w:r>
      <w:r>
        <w:instrText>SEQ Equation \* ARABIC</w:instrText>
      </w:r>
      <w:r>
        <w:fldChar w:fldCharType="separate"/>
      </w:r>
      <w:r w:rsidR="00A64CB7">
        <w:rPr>
          <w:noProof/>
        </w:rPr>
        <w:t>7</w:t>
      </w:r>
      <w:r>
        <w:fldChar w:fldCharType="end"/>
      </w:r>
      <w:bookmarkEnd w:id="13"/>
    </w:p>
    <w:p w14:paraId="371B89F2" w14:textId="2006CA0D" w:rsidR="009B13AC" w:rsidRDefault="00B47517" w:rsidP="009B13A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hetero</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max⁡</m:t>
              </m:r>
              <m:d>
                <m:dPr>
                  <m:begChr m:val="{"/>
                  <m:endChr m:val="}"/>
                  <m:ctrlPr>
                    <w:rPr>
                      <w:rFonts w:ascii="Cambria Math" w:hAnsi="Cambria Math"/>
                      <w:i/>
                      <w:lang w:val="en-US"/>
                    </w:rPr>
                  </m:ctrlPr>
                </m:dPr>
                <m:e>
                  <m:r>
                    <w:rPr>
                      <w:rFonts w:ascii="Cambria Math" w:hAnsi="Cambria Math"/>
                      <w:lang w:val="en-US"/>
                    </w:rPr>
                    <m:t>eigen</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n→1</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1→n</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n→n</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e>
                        </m:mr>
                      </m:m>
                    </m:e>
                  </m:d>
                </m:e>
              </m:d>
            </m:den>
          </m:f>
        </m:oMath>
      </m:oMathPara>
    </w:p>
    <w:p w14:paraId="04BB3936" w14:textId="1FCE999F" w:rsidR="00E16916" w:rsidRPr="00F344DF" w:rsidRDefault="006D2967" w:rsidP="00E16916">
      <w:pPr>
        <w:jc w:val="both"/>
        <w:rPr>
          <w:rFonts w:eastAsiaTheme="minorEastAsia"/>
          <w:lang w:val="en-US"/>
        </w:rPr>
      </w:pPr>
      <w:r>
        <w:rPr>
          <w:rFonts w:eastAsiaTheme="minorEastAsia"/>
          <w:lang w:val="en-US"/>
        </w:rPr>
        <w:t xml:space="preserve">In the following, we assume that the </w:t>
      </w:r>
      <w:r w:rsidR="00356774">
        <w:rPr>
          <w:rFonts w:eastAsiaTheme="minorEastAsia"/>
          <w:lang w:val="en-US"/>
        </w:rPr>
        <w:t xml:space="preserve">matrix </w:t>
      </w:r>
      <w:r w:rsidR="009F3CC7" w:rsidRPr="00A15156">
        <w:rPr>
          <w:rFonts w:eastAsiaTheme="minorEastAsia"/>
          <w:i/>
          <w:iCs/>
          <w:lang w:val="en-US"/>
        </w:rPr>
        <w:t>M</w:t>
      </w:r>
      <w:r w:rsidR="009F3CC7" w:rsidRPr="008C35C2">
        <w:rPr>
          <w:rFonts w:eastAsiaTheme="minorEastAsia"/>
          <w:lang w:val="en-US"/>
        </w:rPr>
        <w:t xml:space="preserve"> </w:t>
      </w:r>
      <w:r w:rsidR="00CE0DCF">
        <w:rPr>
          <w:rFonts w:eastAsiaTheme="minorEastAsia"/>
          <w:lang w:val="en-US"/>
        </w:rPr>
        <w:t xml:space="preserve">can be </w:t>
      </w:r>
      <w:r w:rsidR="00FA7DC2">
        <w:rPr>
          <w:rFonts w:eastAsiaTheme="minorEastAsia"/>
          <w:lang w:val="en-US"/>
        </w:rPr>
        <w:t xml:space="preserve">simply </w:t>
      </w:r>
      <w:r w:rsidR="00CE0DCF">
        <w:rPr>
          <w:rFonts w:eastAsiaTheme="minorEastAsia"/>
          <w:lang w:val="en-US"/>
        </w:rPr>
        <w:t xml:space="preserve">expressed </w:t>
      </w:r>
      <w:r w:rsidR="00356774">
        <w:rPr>
          <w:rFonts w:eastAsiaTheme="minorEastAsia"/>
          <w:lang w:val="en-US"/>
        </w:rPr>
        <w:t xml:space="preserve">using </w:t>
      </w:r>
      <w:r w:rsidR="0029227D">
        <w:rPr>
          <w:rFonts w:eastAsiaTheme="minorEastAsia"/>
          <w:lang w:val="en-US"/>
        </w:rPr>
        <w:t xml:space="preserve">(i) </w:t>
      </w:r>
      <w:r w:rsidR="009F3CC7" w:rsidRPr="008C35C2">
        <w:rPr>
          <w:rFonts w:eastAsiaTheme="minorEastAsia"/>
          <w:lang w:val="en-US"/>
        </w:rPr>
        <w:t>the relative infectiousness</w:t>
      </w:r>
      <w:r w:rsidR="00D753AD">
        <w:rPr>
          <w:rFonts w:eastAsiaTheme="minorEastAsia"/>
          <w:lang w:val="en-US"/>
        </w:rPr>
        <w:t xml:space="preserve"> of each group,</w:t>
      </w:r>
      <w:r w:rsidR="009F3CC7" w:rsidRPr="008C35C2">
        <w:rPr>
          <w:rFonts w:eastAsiaTheme="minorEastAsia"/>
          <w:lang w:val="en-US"/>
        </w:rPr>
        <w:t xml:space="preserve"> </w:t>
      </w:r>
      <w:r w:rsidR="00967270" w:rsidRPr="00A15156">
        <w:rPr>
          <w:rFonts w:eastAsiaTheme="minorEastAsia"/>
          <w:i/>
          <w:iCs/>
          <w:lang w:val="en-US"/>
        </w:rPr>
        <w:t>ρ</w:t>
      </w:r>
      <w:r w:rsidR="00967270" w:rsidRPr="00A15156">
        <w:rPr>
          <w:rFonts w:eastAsiaTheme="minorEastAsia"/>
          <w:i/>
          <w:iCs/>
          <w:vertAlign w:val="subscript"/>
          <w:lang w:val="en-US"/>
        </w:rPr>
        <w:t>i</w:t>
      </w:r>
      <w:r w:rsidR="00096B6C">
        <w:rPr>
          <w:rStyle w:val="CommentReference"/>
        </w:rPr>
        <w:t>;</w:t>
      </w:r>
      <w:r w:rsidR="0029227D">
        <w:rPr>
          <w:rFonts w:eastAsiaTheme="minorEastAsia"/>
          <w:lang w:val="en-US"/>
        </w:rPr>
        <w:t xml:space="preserve">  (ii)</w:t>
      </w:r>
      <w:r w:rsidR="007C3279">
        <w:rPr>
          <w:rFonts w:eastAsiaTheme="minorEastAsia"/>
          <w:lang w:val="en-US"/>
        </w:rPr>
        <w:t xml:space="preserve"> the relative susceptibility</w:t>
      </w:r>
      <w:r w:rsidR="00D753AD">
        <w:rPr>
          <w:rFonts w:eastAsiaTheme="minorEastAsia"/>
          <w:lang w:val="en-US"/>
        </w:rPr>
        <w:t xml:space="preserve"> of each group, </w:t>
      </w:r>
      <w:r w:rsidR="007C3279">
        <w:rPr>
          <w:rFonts w:eastAsiaTheme="minorEastAsia"/>
          <w:lang w:val="en-US"/>
        </w:rPr>
        <w:t xml:space="preserve"> </w:t>
      </w:r>
      <w:r w:rsidR="007C3279" w:rsidRPr="00A15156">
        <w:rPr>
          <w:rFonts w:eastAsiaTheme="minorEastAsia" w:cstheme="minorHAnsi"/>
          <w:i/>
          <w:iCs/>
          <w:lang w:val="en-US"/>
        </w:rPr>
        <w:t>ξ</w:t>
      </w:r>
      <w:r w:rsidR="007C3279" w:rsidRPr="00A15156">
        <w:rPr>
          <w:rFonts w:eastAsiaTheme="minorEastAsia" w:cstheme="minorHAnsi"/>
          <w:i/>
          <w:iCs/>
          <w:vertAlign w:val="subscript"/>
          <w:lang w:val="en-US"/>
        </w:rPr>
        <w:t>i</w:t>
      </w:r>
      <w:r w:rsidR="007C3279">
        <w:rPr>
          <w:rFonts w:eastAsiaTheme="minorEastAsia"/>
          <w:lang w:val="en-US"/>
        </w:rPr>
        <w:t>,</w:t>
      </w:r>
      <w:r w:rsidR="0029227D">
        <w:rPr>
          <w:rFonts w:eastAsiaTheme="minorEastAsia"/>
          <w:lang w:val="en-US"/>
        </w:rPr>
        <w:t xml:space="preserve"> </w:t>
      </w:r>
      <w:r w:rsidR="007C3279">
        <w:rPr>
          <w:rFonts w:eastAsiaTheme="minorEastAsia"/>
          <w:lang w:val="en-US"/>
        </w:rPr>
        <w:t xml:space="preserve">and (iii) </w:t>
      </w:r>
      <w:r w:rsidR="009F3CC7" w:rsidRPr="008C35C2">
        <w:rPr>
          <w:rFonts w:eastAsiaTheme="minorEastAsia"/>
          <w:lang w:val="en-US"/>
        </w:rPr>
        <w:t>the</w:t>
      </w:r>
      <w:r w:rsidR="00A66BC6">
        <w:rPr>
          <w:rFonts w:eastAsiaTheme="minorEastAsia"/>
          <w:lang w:val="en-US"/>
        </w:rPr>
        <w:t xml:space="preserve"> assortativity</w:t>
      </w:r>
      <w:r w:rsidR="009F3CC7" w:rsidRPr="008C35C2">
        <w:rPr>
          <w:rFonts w:eastAsiaTheme="minorEastAsia"/>
          <w:lang w:val="en-US"/>
        </w:rPr>
        <w:t xml:space="preserve"> between the </w:t>
      </w:r>
      <w:r w:rsidR="005E5026">
        <w:rPr>
          <w:rFonts w:eastAsiaTheme="minorEastAsia"/>
          <w:lang w:val="en-US"/>
        </w:rPr>
        <w:t>groups</w:t>
      </w:r>
      <w:r w:rsidR="009F3CC7">
        <w:rPr>
          <w:rFonts w:eastAsiaTheme="minorEastAsia"/>
          <w:lang w:val="en-US"/>
        </w:rPr>
        <w:t>,</w:t>
      </w:r>
      <w:r w:rsidR="009F3CC7" w:rsidRPr="008C35C2">
        <w:rPr>
          <w:rFonts w:eastAsiaTheme="minorEastAsia"/>
          <w:lang w:val="en-US"/>
        </w:rPr>
        <w:t xml:space="preserve"> given by </w:t>
      </w:r>
      <w:r w:rsidR="00B53969">
        <w:rPr>
          <w:rFonts w:eastAsiaTheme="minorEastAsia"/>
          <w:lang w:val="en-US"/>
        </w:rPr>
        <w:t xml:space="preserve">a </w:t>
      </w:r>
      <w:r w:rsidR="009F3CC7" w:rsidRPr="008C35C2">
        <w:rPr>
          <w:rFonts w:eastAsiaTheme="minorEastAsia"/>
          <w:lang w:val="en-US"/>
        </w:rPr>
        <w:t xml:space="preserve">matrix </w:t>
      </w:r>
      <w:r w:rsidR="009F3CC7" w:rsidRPr="00A15156">
        <w:rPr>
          <w:rFonts w:eastAsiaTheme="minorEastAsia"/>
          <w:i/>
          <w:iCs/>
          <w:lang w:val="en-US"/>
        </w:rPr>
        <w:t>A</w:t>
      </w:r>
      <w:r w:rsidR="009F3CC7" w:rsidRPr="008C35C2">
        <w:rPr>
          <w:rFonts w:eastAsiaTheme="minorEastAsia"/>
          <w:lang w:val="en-US"/>
        </w:rPr>
        <w:t xml:space="preserve"> whose elements </w:t>
      </w:r>
      <w:r w:rsidR="009F3CC7" w:rsidRPr="00A15156">
        <w:rPr>
          <w:rFonts w:eastAsiaTheme="minorEastAsia"/>
          <w:i/>
          <w:iCs/>
          <w:lang w:val="en-US"/>
        </w:rPr>
        <w:t>A</w:t>
      </w:r>
      <w:r w:rsidR="009F3CC7" w:rsidRPr="00A15156">
        <w:rPr>
          <w:rFonts w:eastAsiaTheme="minorEastAsia"/>
          <w:i/>
          <w:iCs/>
          <w:vertAlign w:val="subscript"/>
          <w:lang w:val="en-US"/>
        </w:rPr>
        <w:t>ij</w:t>
      </w:r>
      <w:r w:rsidR="009F3CC7" w:rsidRPr="008C35C2">
        <w:rPr>
          <w:rFonts w:eastAsiaTheme="minorEastAsia"/>
          <w:lang w:val="en-US"/>
        </w:rPr>
        <w:t xml:space="preserve"> give the proportion of group </w:t>
      </w:r>
      <w:r w:rsidR="009F3CC7" w:rsidRPr="00A15156">
        <w:rPr>
          <w:rFonts w:eastAsiaTheme="minorEastAsia"/>
          <w:i/>
          <w:iCs/>
          <w:lang w:val="en-US"/>
        </w:rPr>
        <w:t>j</w:t>
      </w:r>
      <w:r w:rsidR="009F3CC7" w:rsidRPr="008C35C2">
        <w:rPr>
          <w:rFonts w:eastAsiaTheme="minorEastAsia"/>
          <w:lang w:val="en-US"/>
        </w:rPr>
        <w:t>’s contacts</w:t>
      </w:r>
      <w:r w:rsidR="00B6634B">
        <w:rPr>
          <w:rFonts w:eastAsiaTheme="minorEastAsia"/>
          <w:lang w:val="en-US"/>
        </w:rPr>
        <w:t xml:space="preserve"> which are made with individuals</w:t>
      </w:r>
      <w:r w:rsidR="009F3CC7" w:rsidRPr="008C35C2">
        <w:rPr>
          <w:rFonts w:eastAsiaTheme="minorEastAsia"/>
          <w:lang w:val="en-US"/>
        </w:rPr>
        <w:t xml:space="preserve"> in group </w:t>
      </w:r>
      <w:r w:rsidR="009F3CC7" w:rsidRPr="00A15156">
        <w:rPr>
          <w:rFonts w:eastAsiaTheme="minorEastAsia"/>
          <w:i/>
          <w:iCs/>
          <w:lang w:val="en-US"/>
        </w:rPr>
        <w:t>i</w:t>
      </w:r>
      <w:r w:rsidR="00356774">
        <w:rPr>
          <w:rFonts w:eastAsiaTheme="minorEastAsia"/>
          <w:lang w:val="en-US"/>
        </w:rPr>
        <w:t xml:space="preserve"> (</w:t>
      </w:r>
      <w:r w:rsidR="00A66BC6">
        <w:rPr>
          <w:rFonts w:eastAsiaTheme="minorEastAsia"/>
          <w:lang w:val="en-US"/>
        </w:rPr>
        <w:fldChar w:fldCharType="begin"/>
      </w:r>
      <w:r w:rsidR="00A66BC6">
        <w:rPr>
          <w:rFonts w:eastAsiaTheme="minorEastAsia"/>
          <w:lang w:val="en-US"/>
        </w:rPr>
        <w:instrText xml:space="preserve"> REF _Ref62469971 \h </w:instrText>
      </w:r>
      <w:r w:rsidR="00A66BC6">
        <w:rPr>
          <w:rFonts w:eastAsiaTheme="minorEastAsia"/>
          <w:lang w:val="en-US"/>
        </w:rPr>
      </w:r>
      <w:r w:rsidR="00A66BC6">
        <w:rPr>
          <w:rFonts w:eastAsiaTheme="minorEastAsia"/>
          <w:lang w:val="en-US"/>
        </w:rPr>
        <w:fldChar w:fldCharType="separate"/>
      </w:r>
      <w:r w:rsidR="00A66BC6">
        <w:t xml:space="preserve">Equation </w:t>
      </w:r>
      <w:r w:rsidR="00A66BC6">
        <w:rPr>
          <w:noProof/>
        </w:rPr>
        <w:t>7</w:t>
      </w:r>
      <w:r w:rsidR="00A66BC6">
        <w:rPr>
          <w:rFonts w:eastAsiaTheme="minorEastAsia"/>
          <w:lang w:val="en-US"/>
        </w:rPr>
        <w:fldChar w:fldCharType="end"/>
      </w:r>
      <w:r w:rsidR="00356774">
        <w:rPr>
          <w:rFonts w:eastAsiaTheme="minorEastAsia"/>
          <w:lang w:val="en-US"/>
        </w:rPr>
        <w:t>)</w:t>
      </w:r>
      <w:r w:rsidR="009F3CC7">
        <w:rPr>
          <w:rFonts w:eastAsiaTheme="minorEastAsia"/>
          <w:lang w:val="en-US"/>
        </w:rPr>
        <w:t>.</w:t>
      </w:r>
      <w:r w:rsidR="009641F7">
        <w:rPr>
          <w:rFonts w:eastAsiaTheme="minorEastAsia"/>
          <w:lang w:val="en-US"/>
        </w:rPr>
        <w:t xml:space="preserve"> The relative infectiousness and susceptibility </w:t>
      </w:r>
      <w:r w:rsidR="009641F7" w:rsidRPr="008C35C2">
        <w:rPr>
          <w:rFonts w:eastAsiaTheme="minorEastAsia"/>
          <w:lang w:val="en-US"/>
        </w:rPr>
        <w:t xml:space="preserve">of each </w:t>
      </w:r>
      <w:r w:rsidR="009641F7">
        <w:rPr>
          <w:rFonts w:eastAsiaTheme="minorEastAsia"/>
          <w:lang w:val="en-US"/>
        </w:rPr>
        <w:t xml:space="preserve">group are denoted relative to the most infectious and most susceptible group respectively. </w:t>
      </w:r>
      <w:r w:rsidR="00E75FB3">
        <w:rPr>
          <w:rFonts w:eastAsiaTheme="minorEastAsia"/>
          <w:lang w:val="en-US"/>
        </w:rPr>
        <w:t xml:space="preserve">We can consider </w:t>
      </w:r>
      <w:r w:rsidR="001662E0" w:rsidRPr="00A15156">
        <w:rPr>
          <w:rFonts w:eastAsiaTheme="minorEastAsia"/>
          <w:i/>
          <w:iCs/>
          <w:lang w:val="en-US"/>
        </w:rPr>
        <w:t>ρ</w:t>
      </w:r>
      <w:r w:rsidR="00A66BC6">
        <w:rPr>
          <w:rFonts w:eastAsiaTheme="minorEastAsia"/>
          <w:lang w:val="en-US"/>
        </w:rPr>
        <w:t xml:space="preserve"> to be </w:t>
      </w:r>
      <w:r w:rsidR="00F800F1">
        <w:rPr>
          <w:rFonts w:eastAsiaTheme="minorEastAsia"/>
          <w:lang w:val="en-US"/>
        </w:rPr>
        <w:t xml:space="preserve">determined by </w:t>
      </w:r>
      <w:r w:rsidR="00A66BC6">
        <w:rPr>
          <w:rFonts w:eastAsiaTheme="minorEastAsia"/>
          <w:lang w:val="en-US"/>
        </w:rPr>
        <w:t xml:space="preserve">biological </w:t>
      </w:r>
      <w:r w:rsidR="00F800F1">
        <w:rPr>
          <w:rFonts w:eastAsiaTheme="minorEastAsia"/>
          <w:lang w:val="en-US"/>
        </w:rPr>
        <w:t xml:space="preserve">factors </w:t>
      </w:r>
      <w:r w:rsidR="00A66BC6">
        <w:rPr>
          <w:rFonts w:eastAsiaTheme="minorEastAsia"/>
          <w:lang w:val="en-US"/>
        </w:rPr>
        <w:t>and fixed through the course of an outbreak</w:t>
      </w:r>
      <w:r w:rsidR="007C3279">
        <w:rPr>
          <w:rFonts w:eastAsiaTheme="minorEastAsia"/>
          <w:lang w:val="en-US"/>
        </w:rPr>
        <w:t>.</w:t>
      </w:r>
      <w:r w:rsidR="00A66BC6">
        <w:rPr>
          <w:rFonts w:eastAsiaTheme="minorEastAsia"/>
          <w:lang w:val="en-US"/>
        </w:rPr>
        <w:t xml:space="preserve"> </w:t>
      </w:r>
    </w:p>
    <w:p w14:paraId="7F305F67" w14:textId="25AC3E42" w:rsidR="009F3CC7" w:rsidRDefault="009F3CC7" w:rsidP="009F3CC7">
      <w:pPr>
        <w:pStyle w:val="Caption"/>
        <w:rPr>
          <w:rFonts w:eastAsiaTheme="minorEastAsia"/>
          <w:lang w:val="en-US"/>
        </w:rPr>
      </w:pPr>
      <w:bookmarkStart w:id="14" w:name="_Ref62469971"/>
      <w:r>
        <w:t xml:space="preserve">Equation </w:t>
      </w:r>
      <w:r w:rsidR="00B47517">
        <w:fldChar w:fldCharType="begin"/>
      </w:r>
      <w:r w:rsidR="00B47517">
        <w:instrText xml:space="preserve"> SEQ Equation \* ARABIC </w:instrText>
      </w:r>
      <w:r w:rsidR="00B47517">
        <w:fldChar w:fldCharType="separate"/>
      </w:r>
      <w:r w:rsidR="00A64CB7">
        <w:rPr>
          <w:noProof/>
        </w:rPr>
        <w:t>8</w:t>
      </w:r>
      <w:r w:rsidR="00B47517">
        <w:rPr>
          <w:noProof/>
        </w:rPr>
        <w:fldChar w:fldCharType="end"/>
      </w:r>
      <w:bookmarkEnd w:id="14"/>
    </w:p>
    <w:p w14:paraId="4C3F7BF9" w14:textId="12775198" w:rsidR="009F3CC7" w:rsidRDefault="009F3CC7" w:rsidP="009F3CC7">
      <w:pPr>
        <w:jc w:val="both"/>
        <w:rPr>
          <w:rFonts w:eastAsiaTheme="minorEastAsia"/>
          <w:lang w:val="en-US"/>
        </w:rPr>
      </w:pPr>
      <m:oMathPara>
        <m:oMath>
          <m:r>
            <w:rPr>
              <w:rFonts w:ascii="Cambria Math" w:eastAsiaTheme="minorEastAsia" w:hAnsi="Cambria Math"/>
              <w:lang w:val="en-US"/>
            </w:rPr>
            <m:t>M=</m:t>
          </m:r>
          <w:commentRangeStart w:id="15"/>
          <w:commentRangeEnd w:id="15"/>
          <m:f>
            <m:fPr>
              <m:ctrlPr>
                <w:rPr>
                  <w:rFonts w:ascii="Cambria Math" w:eastAsiaTheme="minorEastAsia" w:hAnsi="Cambria Math"/>
                  <w:i/>
                  <w:lang w:val="en-US"/>
                </w:rPr>
              </m:ctrlPr>
            </m:fPr>
            <m:num>
              <m:r>
                <m:rPr>
                  <m:sty m:val="p"/>
                </m:rPr>
                <w:rPr>
                  <w:rStyle w:val="CommentReference"/>
                </w:rPr>
                <w:commentReference w:id="15"/>
              </m:r>
              <m:r>
                <m:rPr>
                  <m:sty m:val="p"/>
                </m:rPr>
                <w:rPr>
                  <w:rFonts w:ascii="Cambria Math" w:eastAsiaTheme="minorEastAsia" w:hAnsi="Cambria Math"/>
                  <w:lang w:val="en-US"/>
                </w:rPr>
                <m:t>ρ</m:t>
              </m:r>
              <m:sSup>
                <m:sSupPr>
                  <m:ctrlPr>
                    <w:rPr>
                      <w:rFonts w:ascii="Cambria Math" w:eastAsiaTheme="minorEastAsia" w:hAnsi="Cambria Math"/>
                      <w:lang w:val="en-US"/>
                    </w:rPr>
                  </m:ctrlPr>
                </m:sSupPr>
                <m:e>
                  <m:r>
                    <m:rPr>
                      <m:sty m:val="p"/>
                    </m:rPr>
                    <w:rPr>
                      <w:rFonts w:ascii="Cambria Math" w:eastAsiaTheme="minorEastAsia" w:hAnsi="Cambria Math"/>
                      <w:lang w:val="en-US"/>
                    </w:rPr>
                    <m:t>ξ</m:t>
                  </m:r>
                </m:e>
                <m:sup>
                  <m:r>
                    <w:rPr>
                      <w:rFonts w:ascii="Cambria Math" w:eastAsiaTheme="minorEastAsia" w:hAnsi="Cambria Math"/>
                      <w:lang w:val="en-US"/>
                    </w:rPr>
                    <m:t>T</m:t>
                  </m:r>
                </m:sup>
              </m:sSup>
              <m:r>
                <m:rPr>
                  <m:sty m:val="p"/>
                </m:rPr>
                <w:rPr>
                  <w:rFonts w:ascii="Cambria Math" w:hAnsi="Cambria Math" w:cs="Cambria Math"/>
                  <w:color w:val="202122"/>
                  <w:sz w:val="21"/>
                  <w:szCs w:val="21"/>
                  <w:shd w:val="clear" w:color="auto" w:fill="FFFFFF"/>
                </w:rPr>
                <m:t>⊙A</m:t>
              </m:r>
            </m:num>
            <m:den>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ρ</m:t>
                  </m:r>
                  <m:sSup>
                    <m:sSupPr>
                      <m:ctrlPr>
                        <w:rPr>
                          <w:rFonts w:ascii="Cambria Math" w:eastAsiaTheme="minorEastAsia" w:hAnsi="Cambria Math"/>
                          <w:lang w:val="en-US"/>
                        </w:rPr>
                      </m:ctrlPr>
                    </m:sSupPr>
                    <m:e>
                      <m:r>
                        <m:rPr>
                          <m:sty m:val="p"/>
                        </m:rPr>
                        <w:rPr>
                          <w:rFonts w:ascii="Cambria Math" w:eastAsiaTheme="minorEastAsia" w:hAnsi="Cambria Math"/>
                          <w:lang w:val="en-US"/>
                        </w:rPr>
                        <m:t>ξ</m:t>
                      </m:r>
                    </m:e>
                    <m:sup>
                      <m:r>
                        <w:rPr>
                          <w:rFonts w:ascii="Cambria Math" w:eastAsiaTheme="minorEastAsia" w:hAnsi="Cambria Math"/>
                          <w:lang w:val="en-US"/>
                        </w:rPr>
                        <m:t>T</m:t>
                      </m:r>
                    </m:sup>
                  </m:sSup>
                  <m:r>
                    <m:rPr>
                      <m:sty m:val="p"/>
                    </m:rPr>
                    <w:rPr>
                      <w:rFonts w:ascii="Cambria Math" w:hAnsi="Cambria Math" w:cs="Cambria Math"/>
                      <w:color w:val="202122"/>
                      <w:sz w:val="21"/>
                      <w:szCs w:val="21"/>
                      <w:shd w:val="clear" w:color="auto" w:fill="FFFFFF"/>
                    </w:rPr>
                    <m:t>⊙A</m:t>
                  </m:r>
                </m:e>
              </m:d>
            </m:den>
          </m:f>
          <m:r>
            <w:rPr>
              <w:rFonts w:ascii="Cambria Math" w:eastAsiaTheme="minorEastAsia" w:hAnsi="Cambria Math"/>
              <w:lang w:val="en-US"/>
            </w:rPr>
            <m:t xml:space="preserve"> ;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e>
          </m:nary>
          <m:r>
            <w:rPr>
              <w:rFonts w:ascii="Cambria Math" w:eastAsiaTheme="minorEastAsia" w:hAnsi="Cambria Math"/>
              <w:lang w:val="en-US"/>
            </w:rPr>
            <m:t>=1</m:t>
          </m:r>
        </m:oMath>
      </m:oMathPara>
    </w:p>
    <w:p w14:paraId="4B102578" w14:textId="599B5100" w:rsidR="00804D07" w:rsidRDefault="00A1140F" w:rsidP="00F344DF">
      <w:pPr>
        <w:jc w:val="both"/>
        <w:rPr>
          <w:rFonts w:eastAsiaTheme="minorEastAsia"/>
          <w:lang w:val="en-US"/>
        </w:rPr>
      </w:pPr>
      <w:r>
        <w:rPr>
          <w:rFonts w:eastAsiaTheme="minorEastAsia"/>
          <w:lang w:val="en-US"/>
        </w:rPr>
        <w:t>W</w:t>
      </w:r>
      <w:r w:rsidR="00CD217A">
        <w:rPr>
          <w:rFonts w:eastAsiaTheme="minorEastAsia"/>
          <w:lang w:val="en-US"/>
        </w:rPr>
        <w:t xml:space="preserve">e </w:t>
      </w:r>
      <w:r w:rsidR="000137F0">
        <w:rPr>
          <w:rFonts w:eastAsiaTheme="minorEastAsia"/>
          <w:lang w:val="en-US"/>
        </w:rPr>
        <w:t>explore the extent to which</w:t>
      </w:r>
      <w:r w:rsidR="00804D07" w:rsidRPr="00804D07">
        <w:rPr>
          <w:rFonts w:eastAsiaTheme="minorEastAsia"/>
          <w:lang w:val="en-US"/>
        </w:rPr>
        <w:t xml:space="preserve"> </w:t>
      </w:r>
      <w:r w:rsidR="002B2F75">
        <w:rPr>
          <w:rFonts w:eastAsiaTheme="minorEastAsia"/>
          <w:lang w:val="en-US"/>
        </w:rPr>
        <w:t>the</w:t>
      </w:r>
      <w:r w:rsidR="004E1D26">
        <w:rPr>
          <w:rFonts w:eastAsiaTheme="minorEastAsia"/>
          <w:lang w:val="en-US"/>
        </w:rPr>
        <w:t xml:space="preserve"> central</w:t>
      </w:r>
      <w:r w:rsidR="002B2F75">
        <w:rPr>
          <w:rFonts w:eastAsiaTheme="minorEastAsia"/>
          <w:lang w:val="en-US"/>
        </w:rPr>
        <w:t xml:space="preserve"> </w:t>
      </w:r>
      <w:r w:rsidR="004469F8">
        <w:rPr>
          <w:rFonts w:eastAsiaTheme="minorEastAsia"/>
          <w:lang w:val="en-US"/>
        </w:rPr>
        <w:t>reproduction</w:t>
      </w:r>
      <w:r w:rsidR="004E1D26">
        <w:rPr>
          <w:rFonts w:eastAsiaTheme="minorEastAsia"/>
          <w:lang w:val="en-US"/>
        </w:rPr>
        <w:t xml:space="preserve"> number</w:t>
      </w:r>
      <w:r w:rsidR="004469F8">
        <w:rPr>
          <w:rFonts w:eastAsiaTheme="minorEastAsia"/>
          <w:lang w:val="en-US"/>
        </w:rPr>
        <w:t xml:space="preserve"> estimated from the single-type </w:t>
      </w:r>
      <w:r w:rsidR="00804D07" w:rsidRPr="00804D07">
        <w:rPr>
          <w:rFonts w:eastAsiaTheme="minorEastAsia"/>
          <w:lang w:val="en-US"/>
        </w:rPr>
        <w:t xml:space="preserve">renewal equation, </w:t>
      </w:r>
      <w:r w:rsidR="004469F8">
        <w:rPr>
          <w:rFonts w:eastAsiaTheme="minorEastAsia"/>
          <w:lang w:val="en-US"/>
        </w:rPr>
        <w:t>using</w:t>
      </w:r>
      <w:r w:rsidR="009A2F9C">
        <w:rPr>
          <w:rFonts w:eastAsiaTheme="minorEastAsia"/>
          <w:lang w:val="en-US"/>
        </w:rPr>
        <w:t xml:space="preserve"> a</w:t>
      </w:r>
      <w:r w:rsidR="004469F8">
        <w:rPr>
          <w:rFonts w:eastAsiaTheme="minorEastAsia"/>
          <w:lang w:val="en-US"/>
        </w:rPr>
        <w:t xml:space="preserve"> </w:t>
      </w:r>
      <w:r w:rsidR="00804D07" w:rsidRPr="00804D07">
        <w:rPr>
          <w:rFonts w:eastAsiaTheme="minorEastAsia"/>
          <w:lang w:val="en-US"/>
        </w:rPr>
        <w:t xml:space="preserve">homogeneous generation time distribution </w:t>
      </w:r>
      <w:r w:rsidR="00CD217A">
        <w:rPr>
          <w:rFonts w:eastAsiaTheme="minorEastAsia"/>
          <w:lang w:val="en-US"/>
        </w:rPr>
        <w:t>taken from the FFHC (</w:t>
      </w:r>
      <w:r w:rsidR="00CD217A">
        <w:rPr>
          <w:rFonts w:eastAsiaTheme="minorEastAsia"/>
          <w:lang w:val="en-US"/>
        </w:rPr>
        <w:fldChar w:fldCharType="begin"/>
      </w:r>
      <w:r w:rsidR="00CD217A">
        <w:rPr>
          <w:rFonts w:eastAsiaTheme="minorEastAsia"/>
          <w:lang w:val="en-US"/>
        </w:rPr>
        <w:instrText xml:space="preserve"> REF _Ref62223454 \h </w:instrText>
      </w:r>
      <w:r w:rsidR="00CD217A">
        <w:rPr>
          <w:rFonts w:eastAsiaTheme="minorEastAsia"/>
          <w:lang w:val="en-US"/>
        </w:rPr>
      </w:r>
      <w:r w:rsidR="00CD217A">
        <w:rPr>
          <w:rFonts w:eastAsiaTheme="minorEastAsia"/>
          <w:lang w:val="en-US"/>
        </w:rPr>
        <w:fldChar w:fldCharType="separate"/>
      </w:r>
      <w:r w:rsidR="00CD217A">
        <w:t xml:space="preserve">Equation </w:t>
      </w:r>
      <w:r w:rsidR="00CD217A">
        <w:rPr>
          <w:noProof/>
        </w:rPr>
        <w:t>2</w:t>
      </w:r>
      <w:r w:rsidR="00CD217A">
        <w:rPr>
          <w:rFonts w:eastAsiaTheme="minorEastAsia"/>
          <w:lang w:val="en-US"/>
        </w:rPr>
        <w:fldChar w:fldCharType="end"/>
      </w:r>
      <w:r w:rsidR="00CD217A">
        <w:rPr>
          <w:rFonts w:eastAsiaTheme="minorEastAsia"/>
          <w:lang w:val="en-US"/>
        </w:rPr>
        <w:t>)</w:t>
      </w:r>
      <w:r w:rsidR="004469F8">
        <w:rPr>
          <w:rFonts w:eastAsiaTheme="minorEastAsia"/>
          <w:lang w:val="en-US"/>
        </w:rPr>
        <w:t xml:space="preserve">, differs from </w:t>
      </w:r>
      <w:r w:rsidR="00CD217A">
        <w:rPr>
          <w:rFonts w:eastAsiaTheme="minorEastAsia"/>
          <w:lang w:val="en-US"/>
        </w:rPr>
        <w:t xml:space="preserve">the </w:t>
      </w:r>
      <w:r w:rsidR="007F6006">
        <w:rPr>
          <w:rFonts w:eastAsiaTheme="minorEastAsia"/>
          <w:lang w:val="en-US"/>
        </w:rPr>
        <w:t xml:space="preserve">central </w:t>
      </w:r>
      <w:r w:rsidR="00804D07" w:rsidRPr="00A15156">
        <w:rPr>
          <w:rFonts w:eastAsiaTheme="minorEastAsia"/>
          <w:i/>
          <w:iCs/>
          <w:lang w:val="en-US"/>
        </w:rPr>
        <w:t>R</w:t>
      </w:r>
      <w:r w:rsidR="00804D07" w:rsidRPr="00804D07">
        <w:rPr>
          <w:rFonts w:eastAsiaTheme="minorEastAsia"/>
          <w:lang w:val="en-US"/>
        </w:rPr>
        <w:t xml:space="preserve"> </w:t>
      </w:r>
      <w:r w:rsidR="00474D1E">
        <w:rPr>
          <w:rFonts w:eastAsiaTheme="minorEastAsia"/>
          <w:lang w:val="en-US"/>
        </w:rPr>
        <w:t>estimate obtained</w:t>
      </w:r>
      <w:r w:rsidR="00474D1E" w:rsidRPr="00804D07">
        <w:rPr>
          <w:rFonts w:eastAsiaTheme="minorEastAsia"/>
          <w:lang w:val="en-US"/>
        </w:rPr>
        <w:t xml:space="preserve"> </w:t>
      </w:r>
      <w:r w:rsidR="00804D07" w:rsidRPr="00804D07">
        <w:rPr>
          <w:rFonts w:eastAsiaTheme="minorEastAsia"/>
          <w:lang w:val="en-US"/>
        </w:rPr>
        <w:t>when heterogeneous transmission is taken into account</w:t>
      </w:r>
      <w:r w:rsidR="00CD217A">
        <w:rPr>
          <w:rFonts w:eastAsiaTheme="minorEastAsia"/>
          <w:lang w:val="en-US"/>
        </w:rPr>
        <w:t xml:space="preserve"> (</w:t>
      </w:r>
      <w:r w:rsidR="00577C24">
        <w:rPr>
          <w:rFonts w:eastAsiaTheme="minorEastAsia"/>
          <w:lang w:val="en-US"/>
        </w:rPr>
        <w:fldChar w:fldCharType="begin"/>
      </w:r>
      <w:r w:rsidR="00577C24">
        <w:rPr>
          <w:rFonts w:eastAsiaTheme="minorEastAsia"/>
          <w:lang w:val="en-US"/>
        </w:rPr>
        <w:instrText xml:space="preserve"> REF _Ref62223601 \h </w:instrText>
      </w:r>
      <w:r w:rsidR="00577C24">
        <w:rPr>
          <w:rFonts w:eastAsiaTheme="minorEastAsia"/>
          <w:lang w:val="en-US"/>
        </w:rPr>
      </w:r>
      <w:r w:rsidR="00577C24">
        <w:rPr>
          <w:rFonts w:eastAsiaTheme="minorEastAsia"/>
          <w:lang w:val="en-US"/>
        </w:rPr>
        <w:fldChar w:fldCharType="separate"/>
      </w:r>
      <w:r w:rsidR="00B874B2">
        <w:t xml:space="preserve">Equation </w:t>
      </w:r>
      <w:r w:rsidR="00B874B2">
        <w:rPr>
          <w:noProof/>
        </w:rPr>
        <w:t>7</w:t>
      </w:r>
      <w:r w:rsidR="00577C24">
        <w:rPr>
          <w:rFonts w:eastAsiaTheme="minorEastAsia"/>
          <w:lang w:val="en-US"/>
        </w:rPr>
        <w:fldChar w:fldCharType="end"/>
      </w:r>
      <w:r w:rsidR="00577C24">
        <w:rPr>
          <w:rFonts w:eastAsiaTheme="minorEastAsia"/>
          <w:lang w:val="en-US"/>
        </w:rPr>
        <w:t>).</w:t>
      </w:r>
      <w:r w:rsidR="00804D07" w:rsidRPr="00804D07">
        <w:rPr>
          <w:rFonts w:eastAsiaTheme="minorEastAsia"/>
          <w:lang w:val="en-US"/>
        </w:rPr>
        <w:t xml:space="preserve"> </w:t>
      </w:r>
      <w:r w:rsidR="00D753AD">
        <w:rPr>
          <w:rFonts w:eastAsiaTheme="minorEastAsia"/>
          <w:lang w:val="en-US"/>
        </w:rPr>
        <w:t xml:space="preserve">The deterministic formulation above means </w:t>
      </w:r>
      <w:r w:rsidR="004E1D26">
        <w:rPr>
          <w:rFonts w:eastAsiaTheme="minorEastAsia"/>
          <w:lang w:val="en-US"/>
        </w:rPr>
        <w:t>we only consider the central estimates. In reality, there is stochastic variation that can be accounted for using a Poisson or negative binomial offspring distribution. In the applications we present in this paper we have used EpiEstim to capture this confidence interval, which uses a Poisson distributed offspring distribution (see below).</w:t>
      </w:r>
    </w:p>
    <w:p w14:paraId="5387AAA0" w14:textId="62C0B2E6" w:rsidR="001C1FF3" w:rsidRDefault="007D1521" w:rsidP="00F344DF">
      <w:pPr>
        <w:jc w:val="both"/>
        <w:rPr>
          <w:rFonts w:eastAsiaTheme="minorEastAsia"/>
          <w:lang w:val="en-US"/>
        </w:rPr>
      </w:pPr>
      <w:r>
        <w:rPr>
          <w:rFonts w:eastAsiaTheme="minorEastAsia"/>
          <w:lang w:val="en-US"/>
        </w:rPr>
        <w:t>We consider</w:t>
      </w:r>
      <w:r w:rsidR="00CD217A">
        <w:rPr>
          <w:rFonts w:eastAsiaTheme="minorEastAsia"/>
          <w:lang w:val="en-US"/>
        </w:rPr>
        <w:t xml:space="preserve"> </w:t>
      </w:r>
      <w:r w:rsidR="00CD217A" w:rsidRPr="00804D07">
        <w:rPr>
          <w:rFonts w:eastAsiaTheme="minorEastAsia"/>
          <w:lang w:val="en-US"/>
        </w:rPr>
        <w:t>three</w:t>
      </w:r>
      <w:r w:rsidR="00CD217A" w:rsidRPr="00F344DF">
        <w:rPr>
          <w:rFonts w:eastAsiaTheme="minorEastAsia"/>
          <w:lang w:val="en-US"/>
        </w:rPr>
        <w:t xml:space="preserve"> scenarios</w:t>
      </w:r>
      <w:r w:rsidR="009D18CF">
        <w:rPr>
          <w:rFonts w:eastAsiaTheme="minorEastAsia"/>
          <w:lang w:val="en-US"/>
        </w:rPr>
        <w:t xml:space="preserve"> </w:t>
      </w:r>
      <w:r w:rsidR="00C75C14">
        <w:rPr>
          <w:rFonts w:eastAsiaTheme="minorEastAsia"/>
          <w:lang w:val="en-US"/>
        </w:rPr>
        <w:t xml:space="preserve">relevant to many infectious diseases, but in particular </w:t>
      </w:r>
      <w:r w:rsidR="009D18CF">
        <w:rPr>
          <w:rFonts w:eastAsiaTheme="minorEastAsia"/>
          <w:lang w:val="en-US"/>
        </w:rPr>
        <w:t>to SARS-Cov-2</w:t>
      </w:r>
      <w:r w:rsidR="00CD217A">
        <w:rPr>
          <w:rFonts w:eastAsiaTheme="minorEastAsia"/>
          <w:lang w:val="en-US"/>
        </w:rPr>
        <w:t xml:space="preserve">: </w:t>
      </w:r>
      <w:r w:rsidR="009D18CF">
        <w:rPr>
          <w:rFonts w:eastAsiaTheme="minorEastAsia"/>
          <w:lang w:val="en-US"/>
        </w:rPr>
        <w:t xml:space="preserve">heterogeneity due to </w:t>
      </w:r>
      <w:r w:rsidR="00031BA8">
        <w:rPr>
          <w:rFonts w:eastAsiaTheme="minorEastAsia"/>
          <w:lang w:val="en-US"/>
        </w:rPr>
        <w:t xml:space="preserve">i) </w:t>
      </w:r>
      <w:r w:rsidR="000919C8">
        <w:rPr>
          <w:rFonts w:eastAsiaTheme="minorEastAsia"/>
          <w:lang w:val="en-US"/>
        </w:rPr>
        <w:t>the isolation of symptomatic cases on symptom onset</w:t>
      </w:r>
      <w:r w:rsidR="007E3ABF">
        <w:rPr>
          <w:rFonts w:eastAsiaTheme="minorEastAsia"/>
          <w:lang w:val="en-US"/>
        </w:rPr>
        <w:t>;</w:t>
      </w:r>
      <w:r w:rsidR="009D18CF">
        <w:rPr>
          <w:rFonts w:eastAsiaTheme="minorEastAsia"/>
          <w:lang w:val="en-US"/>
        </w:rPr>
        <w:t xml:space="preserve"> </w:t>
      </w:r>
      <w:r w:rsidR="00031BA8">
        <w:rPr>
          <w:rFonts w:eastAsiaTheme="minorEastAsia"/>
          <w:lang w:val="en-US"/>
        </w:rPr>
        <w:t>ii)</w:t>
      </w:r>
      <w:r w:rsidR="000919C8">
        <w:rPr>
          <w:rFonts w:eastAsiaTheme="minorEastAsia"/>
          <w:lang w:val="en-US"/>
        </w:rPr>
        <w:t xml:space="preserve"> the presence of </w:t>
      </w:r>
      <w:r w:rsidR="000919C8">
        <w:rPr>
          <w:rFonts w:eastAsiaTheme="minorEastAsia"/>
          <w:lang w:val="en-US"/>
        </w:rPr>
        <w:lastRenderedPageBreak/>
        <w:t>asymptomatic carriers</w:t>
      </w:r>
      <w:r w:rsidR="00CD217A">
        <w:rPr>
          <w:rFonts w:eastAsiaTheme="minorEastAsia"/>
          <w:lang w:val="en-US"/>
        </w:rPr>
        <w:t xml:space="preserve">; </w:t>
      </w:r>
      <w:r w:rsidR="00031BA8">
        <w:rPr>
          <w:rFonts w:eastAsiaTheme="minorEastAsia"/>
          <w:lang w:val="en-US"/>
        </w:rPr>
        <w:t>and iii)</w:t>
      </w:r>
      <w:r w:rsidR="009D18CF">
        <w:rPr>
          <w:rFonts w:eastAsiaTheme="minorEastAsia"/>
          <w:lang w:val="en-US"/>
        </w:rPr>
        <w:t xml:space="preserve"> </w:t>
      </w:r>
      <w:r w:rsidR="00CD217A">
        <w:rPr>
          <w:rFonts w:eastAsiaTheme="minorEastAsia"/>
          <w:lang w:val="en-US"/>
        </w:rPr>
        <w:t>differential transmission potential of vaccinated individuals</w:t>
      </w:r>
      <w:r w:rsidR="009D18CF">
        <w:rPr>
          <w:rFonts w:eastAsiaTheme="minorEastAsia"/>
          <w:lang w:val="en-US"/>
        </w:rPr>
        <w:t>, which will be increasingly important as vaccination is rolled-out</w:t>
      </w:r>
      <w:r w:rsidR="00CD217A">
        <w:rPr>
          <w:rFonts w:eastAsiaTheme="minorEastAsia"/>
          <w:lang w:val="en-US"/>
        </w:rPr>
        <w:t xml:space="preserve">. </w:t>
      </w:r>
      <w:r w:rsidR="00804D07" w:rsidRPr="00804D07">
        <w:rPr>
          <w:rFonts w:eastAsiaTheme="minorEastAsia"/>
          <w:lang w:val="en-US"/>
        </w:rPr>
        <w:t xml:space="preserve">For each scenario we assume the baseline generation time distribution </w:t>
      </w:r>
      <w:r w:rsidR="00ED5D67">
        <w:rPr>
          <w:rFonts w:eastAsiaTheme="minorEastAsia"/>
          <w:lang w:val="en-US"/>
        </w:rPr>
        <w:t xml:space="preserve">is given by </w:t>
      </w:r>
      <w:r w:rsidR="00804D07" w:rsidRPr="00804D07">
        <w:rPr>
          <w:rFonts w:eastAsiaTheme="minorEastAsia"/>
          <w:lang w:val="en-US"/>
        </w:rPr>
        <w:t xml:space="preserve">that of </w:t>
      </w:r>
      <w:r w:rsidR="0001277B">
        <w:rPr>
          <w:rFonts w:eastAsiaTheme="minorEastAsia"/>
          <w:lang w:val="en-US"/>
        </w:rPr>
        <w:t xml:space="preserve">the “reference” </w:t>
      </w:r>
      <w:r w:rsidR="00825C7D">
        <w:rPr>
          <w:rFonts w:eastAsiaTheme="minorEastAsia"/>
          <w:lang w:val="en-US"/>
        </w:rPr>
        <w:t>group</w:t>
      </w:r>
      <w:r w:rsidR="0001277B">
        <w:rPr>
          <w:rFonts w:eastAsiaTheme="minorEastAsia"/>
          <w:lang w:val="en-US"/>
        </w:rPr>
        <w:t xml:space="preserve"> i.e. </w:t>
      </w:r>
      <w:r w:rsidR="000919C8">
        <w:rPr>
          <w:rFonts w:eastAsiaTheme="minorEastAsia"/>
          <w:lang w:val="en-US"/>
        </w:rPr>
        <w:t xml:space="preserve">non-isolating, </w:t>
      </w:r>
      <w:r w:rsidR="00804D07" w:rsidRPr="00804D07">
        <w:rPr>
          <w:rFonts w:eastAsiaTheme="minorEastAsia"/>
          <w:lang w:val="en-US"/>
        </w:rPr>
        <w:t>symptomatic</w:t>
      </w:r>
      <w:r w:rsidR="0001277B">
        <w:rPr>
          <w:rFonts w:eastAsiaTheme="minorEastAsia"/>
          <w:lang w:val="en-US"/>
        </w:rPr>
        <w:t>, and non</w:t>
      </w:r>
      <w:r w:rsidR="009B13AC">
        <w:rPr>
          <w:rFonts w:eastAsiaTheme="minorEastAsia"/>
          <w:lang w:val="en-US"/>
        </w:rPr>
        <w:t>-</w:t>
      </w:r>
      <w:r w:rsidR="0001277B">
        <w:rPr>
          <w:rFonts w:eastAsiaTheme="minorEastAsia"/>
          <w:lang w:val="en-US"/>
        </w:rPr>
        <w:t>vaccinated</w:t>
      </w:r>
      <w:r w:rsidR="00804D07" w:rsidRPr="00804D07">
        <w:rPr>
          <w:rFonts w:eastAsiaTheme="minorEastAsia"/>
          <w:lang w:val="en-US"/>
        </w:rPr>
        <w:t xml:space="preserve"> </w:t>
      </w:r>
      <w:r w:rsidR="009A2F9C">
        <w:rPr>
          <w:rFonts w:eastAsiaTheme="minorEastAsia"/>
          <w:lang w:val="en-US"/>
        </w:rPr>
        <w:t>individuals</w:t>
      </w:r>
      <w:r w:rsidR="00804D07" w:rsidRPr="00804D07">
        <w:rPr>
          <w:rFonts w:eastAsiaTheme="minorEastAsia"/>
          <w:lang w:val="en-US"/>
        </w:rPr>
        <w:t>.</w:t>
      </w:r>
      <w:r w:rsidR="007E3ABF">
        <w:rPr>
          <w:rFonts w:eastAsiaTheme="minorEastAsia"/>
          <w:lang w:val="en-US"/>
        </w:rPr>
        <w:t xml:space="preserve"> W</w:t>
      </w:r>
      <w:r w:rsidR="00804D07" w:rsidRPr="00804D07">
        <w:rPr>
          <w:rFonts w:eastAsiaTheme="minorEastAsia"/>
          <w:lang w:val="en-US"/>
        </w:rPr>
        <w:t>e consider epidemic growth rates of -0.3, -0.15, 0, 0.15, 0.3</w:t>
      </w:r>
      <w:r w:rsidR="009B13AC">
        <w:rPr>
          <w:rFonts w:eastAsiaTheme="minorEastAsia"/>
          <w:lang w:val="en-US"/>
        </w:rPr>
        <w:t xml:space="preserve"> day</w:t>
      </w:r>
      <w:r w:rsidR="009B13AC" w:rsidRPr="009B13AC">
        <w:rPr>
          <w:rFonts w:eastAsiaTheme="minorEastAsia"/>
          <w:vertAlign w:val="superscript"/>
          <w:lang w:val="en-US"/>
        </w:rPr>
        <w:t>-1</w:t>
      </w:r>
      <w:r w:rsidR="00AD5652">
        <w:rPr>
          <w:rFonts w:eastAsiaTheme="minorEastAsia"/>
          <w:lang w:val="en-US"/>
        </w:rPr>
        <w:t xml:space="preserve"> which </w:t>
      </w:r>
      <w:r w:rsidR="00E40E5B">
        <w:rPr>
          <w:rFonts w:eastAsiaTheme="minorEastAsia"/>
          <w:lang w:val="en-US"/>
        </w:rPr>
        <w:t>correspond</w:t>
      </w:r>
      <w:r w:rsidR="00AD5652">
        <w:rPr>
          <w:rFonts w:eastAsiaTheme="minorEastAsia"/>
          <w:lang w:val="en-US"/>
        </w:rPr>
        <w:t xml:space="preserve"> to</w:t>
      </w:r>
      <w:r w:rsidR="00E40E5B">
        <w:rPr>
          <w:rFonts w:eastAsiaTheme="minorEastAsia"/>
          <w:lang w:val="en-US"/>
        </w:rPr>
        <w:t xml:space="preserve"> doubling times </w:t>
      </w:r>
      <w:r w:rsidR="00AD5652">
        <w:rPr>
          <w:rFonts w:eastAsiaTheme="minorEastAsia"/>
          <w:lang w:val="en-US"/>
        </w:rPr>
        <w:t xml:space="preserve">of </w:t>
      </w:r>
      <w:r w:rsidR="00E26039">
        <w:rPr>
          <w:rFonts w:eastAsiaTheme="minorEastAsia"/>
          <w:lang w:val="en-US"/>
        </w:rPr>
        <w:t>-</w:t>
      </w:r>
      <w:r w:rsidR="00E40E5B">
        <w:rPr>
          <w:rFonts w:eastAsiaTheme="minorEastAsia"/>
          <w:lang w:val="en-US"/>
        </w:rPr>
        <w:t>2.3 days, -4.6 days, steady state, 4.6 days and 2.3 days</w:t>
      </w:r>
      <w:r w:rsidR="00AD5652">
        <w:rPr>
          <w:rFonts w:eastAsiaTheme="minorEastAsia"/>
          <w:lang w:val="en-US"/>
        </w:rPr>
        <w:t xml:space="preserve"> respectively</w:t>
      </w:r>
      <w:r w:rsidR="00E26039">
        <w:rPr>
          <w:rStyle w:val="FootnoteReference"/>
          <w:rFonts w:eastAsiaTheme="minorEastAsia"/>
          <w:lang w:val="en-US"/>
        </w:rPr>
        <w:footnoteReference w:id="2"/>
      </w:r>
      <w:r w:rsidR="00E40E5B">
        <w:rPr>
          <w:rFonts w:eastAsiaTheme="minorEastAsia"/>
          <w:lang w:val="en-US"/>
        </w:rPr>
        <w:t>. We consider</w:t>
      </w:r>
      <w:r w:rsidR="00804D07" w:rsidRPr="00804D07">
        <w:rPr>
          <w:rFonts w:eastAsiaTheme="minorEastAsia"/>
          <w:lang w:val="en-US"/>
        </w:rPr>
        <w:t xml:space="preserve"> </w:t>
      </w:r>
      <w:r w:rsidR="007E1C9D">
        <w:rPr>
          <w:rFonts w:eastAsiaTheme="minorEastAsia"/>
          <w:lang w:val="en-US"/>
        </w:rPr>
        <w:t xml:space="preserve">“reference” </w:t>
      </w:r>
      <w:r w:rsidR="00825C7D">
        <w:rPr>
          <w:rFonts w:eastAsiaTheme="minorEastAsia"/>
          <w:lang w:val="en-US"/>
        </w:rPr>
        <w:t xml:space="preserve">group </w:t>
      </w:r>
      <w:r w:rsidR="00804D07" w:rsidRPr="00804D07">
        <w:rPr>
          <w:rFonts w:eastAsiaTheme="minorEastAsia"/>
          <w:lang w:val="en-US"/>
        </w:rPr>
        <w:t xml:space="preserve">sizes </w:t>
      </w:r>
      <w:r w:rsidR="007E1C9D">
        <w:rPr>
          <w:rFonts w:eastAsiaTheme="minorEastAsia"/>
          <w:lang w:val="en-US"/>
        </w:rPr>
        <w:t>corresponding to</w:t>
      </w:r>
      <w:r w:rsidR="007E1C9D" w:rsidRPr="00804D07">
        <w:rPr>
          <w:rFonts w:eastAsiaTheme="minorEastAsia"/>
          <w:lang w:val="en-US"/>
        </w:rPr>
        <w:t xml:space="preserve"> </w:t>
      </w:r>
      <w:r w:rsidR="00804D07" w:rsidRPr="00804D07">
        <w:rPr>
          <w:rFonts w:eastAsiaTheme="minorEastAsia"/>
          <w:lang w:val="en-US"/>
        </w:rPr>
        <w:t>20%</w:t>
      </w:r>
      <w:r w:rsidR="009B13AC">
        <w:rPr>
          <w:rFonts w:eastAsiaTheme="minorEastAsia"/>
          <w:lang w:val="en-US"/>
        </w:rPr>
        <w:t>,</w:t>
      </w:r>
      <w:r w:rsidR="00804D07" w:rsidRPr="00804D07">
        <w:rPr>
          <w:rFonts w:eastAsiaTheme="minorEastAsia"/>
          <w:lang w:val="en-US"/>
        </w:rPr>
        <w:t xml:space="preserve"> </w:t>
      </w:r>
      <w:r w:rsidR="009B13AC">
        <w:rPr>
          <w:rFonts w:eastAsiaTheme="minorEastAsia"/>
          <w:lang w:val="en-US"/>
        </w:rPr>
        <w:t xml:space="preserve">50% </w:t>
      </w:r>
      <w:r w:rsidR="00804D07" w:rsidRPr="00804D07">
        <w:rPr>
          <w:rFonts w:eastAsiaTheme="minorEastAsia"/>
          <w:lang w:val="en-US"/>
        </w:rPr>
        <w:t>and 80%</w:t>
      </w:r>
      <w:r w:rsidR="007E1C9D">
        <w:rPr>
          <w:rFonts w:eastAsiaTheme="minorEastAsia"/>
          <w:lang w:val="en-US"/>
        </w:rPr>
        <w:t xml:space="preserve"> of the total population</w:t>
      </w:r>
      <w:r w:rsidR="00804D07" w:rsidRPr="00804D07">
        <w:rPr>
          <w:rFonts w:eastAsiaTheme="minorEastAsia"/>
          <w:lang w:val="en-US"/>
        </w:rPr>
        <w:t xml:space="preserve">. </w:t>
      </w:r>
    </w:p>
    <w:p w14:paraId="6E9B95BB" w14:textId="7CC19299" w:rsidR="009D18CF" w:rsidRDefault="00804D07" w:rsidP="00F344DF">
      <w:pPr>
        <w:jc w:val="both"/>
        <w:rPr>
          <w:rFonts w:eastAsiaTheme="minorEastAsia"/>
          <w:lang w:val="en-US"/>
        </w:rPr>
      </w:pPr>
      <w:r w:rsidRPr="00804D07">
        <w:rPr>
          <w:rFonts w:eastAsiaTheme="minorEastAsia"/>
          <w:lang w:val="en-US"/>
        </w:rPr>
        <w:t xml:space="preserve">For </w:t>
      </w:r>
      <w:r w:rsidR="000919C8" w:rsidRPr="00804D07">
        <w:rPr>
          <w:rFonts w:eastAsiaTheme="minorEastAsia"/>
          <w:lang w:val="en-US"/>
        </w:rPr>
        <w:t>isolati</w:t>
      </w:r>
      <w:r w:rsidR="000919C8">
        <w:rPr>
          <w:rFonts w:eastAsiaTheme="minorEastAsia"/>
          <w:lang w:val="en-US"/>
        </w:rPr>
        <w:t>ng</w:t>
      </w:r>
      <w:r w:rsidR="000919C8" w:rsidRPr="00804D07">
        <w:rPr>
          <w:rFonts w:eastAsiaTheme="minorEastAsia"/>
          <w:lang w:val="en-US"/>
        </w:rPr>
        <w:t xml:space="preserve"> vs non-isolati</w:t>
      </w:r>
      <w:r w:rsidR="000919C8">
        <w:rPr>
          <w:rFonts w:eastAsiaTheme="minorEastAsia"/>
          <w:lang w:val="en-US"/>
        </w:rPr>
        <w:t>ng cases</w:t>
      </w:r>
      <w:r w:rsidR="000919C8" w:rsidRPr="00804D07">
        <w:rPr>
          <w:rFonts w:eastAsiaTheme="minorEastAsia"/>
          <w:lang w:val="en-US"/>
        </w:rPr>
        <w:t xml:space="preserve"> we </w:t>
      </w:r>
      <w:r w:rsidR="000919C8">
        <w:rPr>
          <w:rFonts w:eastAsiaTheme="minorEastAsia"/>
          <w:lang w:val="en-US"/>
        </w:rPr>
        <w:t>vary the timing of isolation, modeled as truncation of the generation time after</w:t>
      </w:r>
      <w:r w:rsidR="00AD5652">
        <w:rPr>
          <w:rFonts w:eastAsiaTheme="minorEastAsia"/>
          <w:lang w:val="en-US"/>
        </w:rPr>
        <w:t xml:space="preserve"> a certain amount of the generation time distribution has passed</w:t>
      </w:r>
      <w:r w:rsidR="001C1FF3">
        <w:rPr>
          <w:rFonts w:eastAsiaTheme="minorEastAsia"/>
          <w:lang w:val="en-US"/>
        </w:rPr>
        <w:t xml:space="preserve">. We assume isolation </w:t>
      </w:r>
      <w:r w:rsidR="001C1FF3" w:rsidRPr="00077179">
        <w:rPr>
          <w:rFonts w:eastAsiaTheme="minorEastAsia"/>
          <w:lang w:val="en-US"/>
        </w:rPr>
        <w:t>proportionately reduce</w:t>
      </w:r>
      <w:r w:rsidR="001C1FF3">
        <w:rPr>
          <w:rFonts w:eastAsiaTheme="minorEastAsia"/>
          <w:lang w:val="en-US"/>
        </w:rPr>
        <w:t>s</w:t>
      </w:r>
      <w:r w:rsidR="001C1FF3" w:rsidRPr="00077179">
        <w:rPr>
          <w:rFonts w:eastAsiaTheme="minorEastAsia"/>
          <w:lang w:val="en-US"/>
        </w:rPr>
        <w:t xml:space="preserve"> the reproduction number of the isolating </w:t>
      </w:r>
      <w:r w:rsidR="001C1FF3">
        <w:rPr>
          <w:rFonts w:eastAsiaTheme="minorEastAsia"/>
          <w:lang w:val="en-US"/>
        </w:rPr>
        <w:t>group</w:t>
      </w:r>
      <w:r w:rsidR="001C1FF3" w:rsidRPr="00077179">
        <w:rPr>
          <w:rFonts w:eastAsiaTheme="minorEastAsia"/>
          <w:lang w:val="en-US"/>
        </w:rPr>
        <w:t xml:space="preserve">. </w:t>
      </w:r>
      <w:r w:rsidR="001C1FF3">
        <w:rPr>
          <w:rFonts w:eastAsiaTheme="minorEastAsia"/>
          <w:lang w:val="en-US"/>
        </w:rPr>
        <w:t xml:space="preserve"> For example, if isolation occurs 40% into the generation time distribution of an otherwise non-isolating case, the infectiousness of a non-isolating individual is 40% that of an isolating individual. F</w:t>
      </w:r>
      <w:r w:rsidR="000919C8">
        <w:rPr>
          <w:rFonts w:eastAsiaTheme="minorEastAsia"/>
          <w:lang w:val="en-US"/>
        </w:rPr>
        <w:t>or</w:t>
      </w:r>
      <w:r w:rsidR="000919C8" w:rsidRPr="00804D07">
        <w:rPr>
          <w:rFonts w:eastAsiaTheme="minorEastAsia"/>
          <w:lang w:val="en-US"/>
        </w:rPr>
        <w:t xml:space="preserve"> </w:t>
      </w:r>
      <w:r w:rsidRPr="00804D07">
        <w:rPr>
          <w:rFonts w:eastAsiaTheme="minorEastAsia"/>
          <w:lang w:val="en-US"/>
        </w:rPr>
        <w:t xml:space="preserve">symptomatic </w:t>
      </w:r>
      <w:r w:rsidR="00526B8A">
        <w:rPr>
          <w:rFonts w:eastAsiaTheme="minorEastAsia"/>
          <w:lang w:val="en-US"/>
        </w:rPr>
        <w:t xml:space="preserve">vs </w:t>
      </w:r>
      <w:r w:rsidRPr="00804D07">
        <w:rPr>
          <w:rFonts w:eastAsiaTheme="minorEastAsia"/>
          <w:lang w:val="en-US"/>
        </w:rPr>
        <w:t xml:space="preserve">asymptomatic transmission, we vary the contribution of </w:t>
      </w:r>
      <w:r w:rsidR="009D18CF" w:rsidRPr="00804D07">
        <w:rPr>
          <w:rFonts w:eastAsiaTheme="minorEastAsia"/>
          <w:lang w:val="en-US"/>
        </w:rPr>
        <w:t>asymptomatic</w:t>
      </w:r>
      <w:r w:rsidRPr="00804D07">
        <w:rPr>
          <w:rFonts w:eastAsiaTheme="minorEastAsia"/>
          <w:lang w:val="en-US"/>
        </w:rPr>
        <w:t xml:space="preserve"> </w:t>
      </w:r>
      <w:r w:rsidR="00526B8A">
        <w:rPr>
          <w:rFonts w:eastAsiaTheme="minorEastAsia"/>
          <w:lang w:val="en-US"/>
        </w:rPr>
        <w:t xml:space="preserve">cases </w:t>
      </w:r>
      <w:r w:rsidRPr="00804D07">
        <w:rPr>
          <w:rFonts w:eastAsiaTheme="minorEastAsia"/>
          <w:lang w:val="en-US"/>
        </w:rPr>
        <w:t>to transmission.</w:t>
      </w:r>
      <w:r w:rsidR="009D18CF">
        <w:rPr>
          <w:rFonts w:eastAsiaTheme="minorEastAsia"/>
          <w:lang w:val="en-US"/>
        </w:rPr>
        <w:t xml:space="preserve"> In both of these instances we assume homogeneous mixing between groups</w:t>
      </w:r>
      <w:r w:rsidR="0029227D">
        <w:rPr>
          <w:rFonts w:eastAsiaTheme="minorEastAsia"/>
          <w:lang w:val="en-US"/>
        </w:rPr>
        <w:t xml:space="preserve">, </w:t>
      </w:r>
      <w:r w:rsidR="00577C24">
        <w:rPr>
          <w:rFonts w:eastAsiaTheme="minorEastAsia"/>
          <w:lang w:val="en-US"/>
        </w:rPr>
        <w:t xml:space="preserve">where </w:t>
      </w:r>
      <w:r w:rsidR="0029227D">
        <w:rPr>
          <w:rFonts w:eastAsiaTheme="minorEastAsia"/>
          <w:lang w:val="en-US"/>
        </w:rPr>
        <w:t xml:space="preserve">row i of the assortativity matrix A will </w:t>
      </w:r>
      <w:r w:rsidR="00CF1D5B">
        <w:rPr>
          <w:rFonts w:eastAsiaTheme="minorEastAsia"/>
          <w:lang w:val="en-US"/>
        </w:rPr>
        <w:t xml:space="preserve">correspond to the </w:t>
      </w:r>
      <w:r w:rsidR="0029227D">
        <w:rPr>
          <w:rFonts w:eastAsiaTheme="minorEastAsia"/>
          <w:lang w:val="en-US"/>
        </w:rPr>
        <w:t xml:space="preserve">proportion of the population that is in group </w:t>
      </w:r>
      <w:r w:rsidR="00A76927">
        <w:rPr>
          <w:rFonts w:eastAsiaTheme="minorEastAsia"/>
          <w:lang w:val="en-US"/>
        </w:rPr>
        <w:t>i</w:t>
      </w:r>
      <w:r w:rsidR="009D18CF">
        <w:rPr>
          <w:rFonts w:eastAsiaTheme="minorEastAsia"/>
          <w:lang w:val="en-US"/>
        </w:rPr>
        <w:t>.</w:t>
      </w:r>
      <w:r w:rsidRPr="00804D07">
        <w:rPr>
          <w:rFonts w:eastAsiaTheme="minorEastAsia"/>
          <w:lang w:val="en-US"/>
        </w:rPr>
        <w:t xml:space="preserve"> For vaccinat</w:t>
      </w:r>
      <w:r w:rsidR="00702E70">
        <w:rPr>
          <w:rFonts w:eastAsiaTheme="minorEastAsia"/>
          <w:lang w:val="en-US"/>
        </w:rPr>
        <w:t>ed vs non vaccinated cases</w:t>
      </w:r>
      <w:r w:rsidRPr="00804D07">
        <w:rPr>
          <w:rFonts w:eastAsiaTheme="minorEastAsia"/>
          <w:lang w:val="en-US"/>
        </w:rPr>
        <w:t xml:space="preserve">, we </w:t>
      </w:r>
      <w:r w:rsidR="00164FC2">
        <w:rPr>
          <w:rFonts w:eastAsiaTheme="minorEastAsia"/>
          <w:lang w:val="en-US"/>
        </w:rPr>
        <w:t xml:space="preserve">also </w:t>
      </w:r>
      <w:r w:rsidRPr="00804D07">
        <w:rPr>
          <w:rFonts w:eastAsiaTheme="minorEastAsia"/>
          <w:lang w:val="en-US"/>
        </w:rPr>
        <w:t xml:space="preserve">explore the impact </w:t>
      </w:r>
      <w:r w:rsidR="00CF1DDF" w:rsidRPr="00804D07">
        <w:rPr>
          <w:rFonts w:eastAsiaTheme="minorEastAsia"/>
          <w:lang w:val="en-US"/>
        </w:rPr>
        <w:t xml:space="preserve">on </w:t>
      </w:r>
      <w:r w:rsidR="00A76927">
        <w:rPr>
          <w:rFonts w:eastAsiaTheme="minorEastAsia"/>
          <w:lang w:val="en-US"/>
        </w:rPr>
        <w:t xml:space="preserve">estimated </w:t>
      </w:r>
      <w:r w:rsidR="00CF1DDF" w:rsidRPr="00804D07">
        <w:rPr>
          <w:rFonts w:eastAsiaTheme="minorEastAsia"/>
          <w:lang w:val="en-US"/>
        </w:rPr>
        <w:t xml:space="preserve">R </w:t>
      </w:r>
      <w:r w:rsidR="00153EB4">
        <w:rPr>
          <w:rFonts w:eastAsiaTheme="minorEastAsia"/>
          <w:lang w:val="en-US"/>
        </w:rPr>
        <w:t>of</w:t>
      </w:r>
      <w:r w:rsidR="00A76927">
        <w:rPr>
          <w:rFonts w:eastAsiaTheme="minorEastAsia"/>
          <w:lang w:val="en-US"/>
        </w:rPr>
        <w:t xml:space="preserve"> </w:t>
      </w:r>
      <w:r w:rsidRPr="00804D07">
        <w:rPr>
          <w:rFonts w:eastAsiaTheme="minorEastAsia"/>
          <w:lang w:val="en-US"/>
        </w:rPr>
        <w:t>assortativ</w:t>
      </w:r>
      <w:r w:rsidR="00A76927">
        <w:rPr>
          <w:rFonts w:eastAsiaTheme="minorEastAsia"/>
          <w:lang w:val="en-US"/>
        </w:rPr>
        <w:t>e mixing</w:t>
      </w:r>
      <w:r w:rsidRPr="00804D07">
        <w:rPr>
          <w:rFonts w:eastAsiaTheme="minorEastAsia"/>
          <w:lang w:val="en-US"/>
        </w:rPr>
        <w:t xml:space="preserve"> – </w:t>
      </w:r>
      <w:r w:rsidR="00CF1DDF">
        <w:rPr>
          <w:rFonts w:eastAsiaTheme="minorEastAsia"/>
          <w:lang w:val="en-US"/>
        </w:rPr>
        <w:t xml:space="preserve">varied </w:t>
      </w:r>
      <w:r w:rsidRPr="00804D07">
        <w:rPr>
          <w:rFonts w:eastAsiaTheme="minorEastAsia"/>
          <w:lang w:val="en-US"/>
        </w:rPr>
        <w:t xml:space="preserve">from </w:t>
      </w:r>
      <w:r w:rsidR="0023586A">
        <w:rPr>
          <w:rFonts w:eastAsiaTheme="minorEastAsia"/>
          <w:lang w:val="en-US"/>
        </w:rPr>
        <w:t xml:space="preserve">fully </w:t>
      </w:r>
      <w:r w:rsidRPr="00804D07">
        <w:rPr>
          <w:rFonts w:eastAsiaTheme="minorEastAsia"/>
          <w:lang w:val="en-US"/>
        </w:rPr>
        <w:t xml:space="preserve">disassortative mixing in which all </w:t>
      </w:r>
      <w:r w:rsidR="00D46E0B">
        <w:rPr>
          <w:rFonts w:eastAsiaTheme="minorEastAsia"/>
          <w:lang w:val="en-US"/>
        </w:rPr>
        <w:t>contacts</w:t>
      </w:r>
      <w:r w:rsidR="00AD5652">
        <w:rPr>
          <w:rFonts w:eastAsiaTheme="minorEastAsia"/>
          <w:lang w:val="en-US"/>
        </w:rPr>
        <w:t xml:space="preserve"> of</w:t>
      </w:r>
      <w:r w:rsidR="00E40E5B">
        <w:rPr>
          <w:rFonts w:eastAsiaTheme="minorEastAsia"/>
          <w:lang w:val="en-US"/>
        </w:rPr>
        <w:t xml:space="preserve"> the smaller group are with</w:t>
      </w:r>
      <w:r w:rsidR="00213844">
        <w:rPr>
          <w:rFonts w:eastAsiaTheme="minorEastAsia"/>
          <w:lang w:val="en-US"/>
        </w:rPr>
        <w:t xml:space="preserve"> individuals in </w:t>
      </w:r>
      <w:r w:rsidR="00E40E5B">
        <w:rPr>
          <w:rFonts w:eastAsiaTheme="minorEastAsia"/>
          <w:lang w:val="en-US"/>
        </w:rPr>
        <w:t xml:space="preserve">the larger </w:t>
      </w:r>
      <w:r w:rsidR="00213844">
        <w:rPr>
          <w:rFonts w:eastAsiaTheme="minorEastAsia"/>
          <w:lang w:val="en-US"/>
        </w:rPr>
        <w:t>group</w:t>
      </w:r>
      <w:r w:rsidR="00D46E0B">
        <w:rPr>
          <w:rFonts w:eastAsiaTheme="minorEastAsia"/>
          <w:lang w:val="en-US"/>
        </w:rPr>
        <w:t xml:space="preserve">, </w:t>
      </w:r>
      <w:r w:rsidRPr="00804D07">
        <w:rPr>
          <w:rFonts w:eastAsiaTheme="minorEastAsia"/>
          <w:lang w:val="en-US"/>
        </w:rPr>
        <w:t xml:space="preserve">to </w:t>
      </w:r>
      <w:r w:rsidR="0023586A">
        <w:rPr>
          <w:rFonts w:eastAsiaTheme="minorEastAsia"/>
          <w:lang w:val="en-US"/>
        </w:rPr>
        <w:t xml:space="preserve">fully </w:t>
      </w:r>
      <w:r w:rsidRPr="00804D07">
        <w:rPr>
          <w:rFonts w:eastAsiaTheme="minorEastAsia"/>
          <w:lang w:val="en-US"/>
        </w:rPr>
        <w:t xml:space="preserve">assortative mixing, in which all contacts are </w:t>
      </w:r>
      <w:r w:rsidR="00634419">
        <w:rPr>
          <w:rFonts w:eastAsiaTheme="minorEastAsia"/>
          <w:lang w:val="en-US"/>
        </w:rPr>
        <w:t>between individuals in the same</w:t>
      </w:r>
      <w:r w:rsidR="00634419" w:rsidRPr="00804D07">
        <w:rPr>
          <w:rFonts w:eastAsiaTheme="minorEastAsia"/>
          <w:lang w:val="en-US"/>
        </w:rPr>
        <w:t xml:space="preserve"> </w:t>
      </w:r>
      <w:r w:rsidRPr="00804D07">
        <w:rPr>
          <w:rFonts w:eastAsiaTheme="minorEastAsia"/>
          <w:lang w:val="en-US"/>
        </w:rPr>
        <w:t xml:space="preserve">group.  </w:t>
      </w:r>
      <w:r w:rsidR="00A25F12">
        <w:rPr>
          <w:rFonts w:eastAsiaTheme="minorEastAsia"/>
          <w:lang w:val="en-US"/>
        </w:rPr>
        <w:t>We assume vaccination reduces susceptibility to infection by 70%.</w:t>
      </w:r>
    </w:p>
    <w:p w14:paraId="3B377992" w14:textId="547D83EC" w:rsidR="004D1781" w:rsidRDefault="008749EB" w:rsidP="00F344DF">
      <w:pPr>
        <w:jc w:val="both"/>
        <w:rPr>
          <w:rFonts w:eastAsiaTheme="minorEastAsia" w:cstheme="minorHAnsi"/>
          <w:lang w:val="en-US"/>
        </w:rPr>
      </w:pPr>
      <w:r>
        <w:rPr>
          <w:rFonts w:eastAsiaTheme="minorEastAsia"/>
          <w:lang w:val="en-US"/>
        </w:rPr>
        <w:t>We parameterize t</w:t>
      </w:r>
      <w:r w:rsidRPr="00804D07">
        <w:rPr>
          <w:rFonts w:eastAsiaTheme="minorEastAsia"/>
          <w:lang w:val="en-US"/>
        </w:rPr>
        <w:t xml:space="preserve">he </w:t>
      </w:r>
      <w:r w:rsidR="00804D07" w:rsidRPr="00804D07">
        <w:rPr>
          <w:rFonts w:eastAsiaTheme="minorEastAsia"/>
          <w:lang w:val="en-US"/>
        </w:rPr>
        <w:t>assortativity matrix</w:t>
      </w:r>
      <w:r w:rsidR="006F183A">
        <w:rPr>
          <w:rFonts w:eastAsiaTheme="minorEastAsia"/>
          <w:lang w:val="en-US"/>
        </w:rPr>
        <w:t xml:space="preserve"> A</w:t>
      </w:r>
      <w:r w:rsidR="00804D07" w:rsidRPr="00804D07">
        <w:rPr>
          <w:rFonts w:eastAsiaTheme="minorEastAsia"/>
          <w:lang w:val="en-US"/>
        </w:rPr>
        <w:t xml:space="preserve"> </w:t>
      </w:r>
      <w:r w:rsidR="004D1781">
        <w:rPr>
          <w:rFonts w:eastAsiaTheme="minorEastAsia"/>
          <w:lang w:val="en-US"/>
        </w:rPr>
        <w:t xml:space="preserve">in a similar way to </w:t>
      </w:r>
      <w:r w:rsidR="004D1781">
        <w:rPr>
          <w:rFonts w:eastAsiaTheme="minorEastAsia"/>
          <w:lang w:val="en-US"/>
        </w:rPr>
        <w:fldChar w:fldCharType="begin" w:fldLock="1"/>
      </w:r>
      <w:r w:rsidR="00AF1392">
        <w:rPr>
          <w:rFonts w:eastAsiaTheme="minorEastAsia"/>
          <w:lang w:val="en-US"/>
        </w:rPr>
        <w:instrText>ADDIN CSL_CITATION {"citationItems":[{"id":"ITEM-1","itemData":{"URL":"https://oce.ovid.com/article/00002030-198912000-00005/HTML","accessed":{"date-parts":[["2021","3","5"]]},"author":[{"dropping-particle":"","family":"Sunetra Gupta","given":"","non-dropping-particle":"","parse-names":false,"suffix":""},{"dropping-particle":"","family":"Roy M. Anderson","given":"","non-dropping-particle":"","parse-names":false,"suffix":""},{"dropping-particle":"","family":"Robert M. May","given":"","non-dropping-particle":"","parse-names":false,"suffix":""}],"id":"ITEM-1","issued":{"date-parts":[["1989"]]},"title":"Networks of sexual contacts: implications for the pattern of spread of HIV | Ovid","type":"webpage"},"uris":["http://www.mendeley.com/documents/?uuid=1d46a0b1-cbe9-328e-a224-9d305b2d2751"]}],"mendeley":{"formattedCitation":"(18)","plainTextFormattedCitation":"(18)","previouslyFormattedCitation":"(18)"},"properties":{"noteIndex":0},"schema":"https://github.com/citation-style-language/schema/raw/master/csl-citation.json"}</w:instrText>
      </w:r>
      <w:r w:rsidR="004D1781">
        <w:rPr>
          <w:rFonts w:eastAsiaTheme="minorEastAsia"/>
          <w:lang w:val="en-US"/>
        </w:rPr>
        <w:fldChar w:fldCharType="separate"/>
      </w:r>
      <w:r w:rsidR="00AF1392" w:rsidRPr="00AF1392">
        <w:rPr>
          <w:rFonts w:eastAsiaTheme="minorEastAsia"/>
          <w:noProof/>
          <w:lang w:val="en-US"/>
        </w:rPr>
        <w:t>(18)</w:t>
      </w:r>
      <w:r w:rsidR="004D1781">
        <w:rPr>
          <w:rFonts w:eastAsiaTheme="minorEastAsia"/>
          <w:lang w:val="en-US"/>
        </w:rPr>
        <w:fldChar w:fldCharType="end"/>
      </w:r>
      <w:r w:rsidR="004D1781">
        <w:rPr>
          <w:rFonts w:eastAsiaTheme="minorEastAsia"/>
          <w:lang w:val="en-US"/>
        </w:rPr>
        <w:t>, wh</w:t>
      </w:r>
      <w:r w:rsidR="00E26039">
        <w:rPr>
          <w:rFonts w:eastAsiaTheme="minorEastAsia"/>
          <w:lang w:val="en-US"/>
        </w:rPr>
        <w:t>ich</w:t>
      </w:r>
      <w:r w:rsidR="004D1781">
        <w:rPr>
          <w:rFonts w:eastAsiaTheme="minorEastAsia"/>
          <w:lang w:val="en-US"/>
        </w:rPr>
        <w:t xml:space="preserve"> </w:t>
      </w:r>
      <w:r w:rsidR="00570DB6">
        <w:rPr>
          <w:rFonts w:eastAsiaTheme="minorEastAsia"/>
          <w:lang w:val="en-US"/>
        </w:rPr>
        <w:t>described</w:t>
      </w:r>
      <w:r w:rsidR="00C120B3">
        <w:rPr>
          <w:rFonts w:eastAsiaTheme="minorEastAsia"/>
          <w:lang w:val="en-US"/>
        </w:rPr>
        <w:t xml:space="preserve"> HIV transmission by considering</w:t>
      </w:r>
      <w:r w:rsidR="00570DB6">
        <w:rPr>
          <w:rFonts w:eastAsiaTheme="minorEastAsia"/>
          <w:lang w:val="en-US"/>
        </w:rPr>
        <w:t xml:space="preserve"> </w:t>
      </w:r>
      <w:r w:rsidR="004D1781">
        <w:rPr>
          <w:rFonts w:eastAsiaTheme="minorEastAsia"/>
          <w:lang w:val="en-US"/>
        </w:rPr>
        <w:t xml:space="preserve">mixing within and between sexual activity groups via </w:t>
      </w:r>
      <w:r w:rsidR="00570DB6">
        <w:rPr>
          <w:rFonts w:eastAsiaTheme="minorEastAsia" w:cstheme="minorHAnsi"/>
          <w:lang w:val="en-US"/>
        </w:rPr>
        <w:t>the contact rates of members from each group c</w:t>
      </w:r>
      <w:r w:rsidR="00570DB6" w:rsidRPr="00F47029">
        <w:rPr>
          <w:rFonts w:eastAsiaTheme="minorEastAsia" w:cstheme="minorHAnsi"/>
          <w:vertAlign w:val="subscript"/>
          <w:lang w:val="en-US"/>
        </w:rPr>
        <w:t>1</w:t>
      </w:r>
      <w:r w:rsidR="00570DB6">
        <w:rPr>
          <w:rFonts w:eastAsiaTheme="minorEastAsia" w:cstheme="minorHAnsi"/>
          <w:lang w:val="en-US"/>
        </w:rPr>
        <w:t xml:space="preserve"> and c</w:t>
      </w:r>
      <w:r w:rsidR="00570DB6" w:rsidRPr="00F47029">
        <w:rPr>
          <w:rFonts w:eastAsiaTheme="minorEastAsia" w:cstheme="minorHAnsi"/>
          <w:vertAlign w:val="subscript"/>
          <w:lang w:val="en-US"/>
        </w:rPr>
        <w:t>2</w:t>
      </w:r>
      <w:r w:rsidR="003A2D93">
        <w:rPr>
          <w:rFonts w:eastAsiaTheme="minorEastAsia" w:cstheme="minorHAnsi"/>
          <w:lang w:val="en-US"/>
        </w:rPr>
        <w:t>;</w:t>
      </w:r>
      <w:r w:rsidR="00570DB6">
        <w:rPr>
          <w:rFonts w:eastAsiaTheme="minorEastAsia" w:cstheme="minorHAnsi"/>
          <w:lang w:val="en-US"/>
        </w:rPr>
        <w:t xml:space="preserve"> the population size in each group, </w:t>
      </w:r>
      <w:r w:rsidR="00570DB6" w:rsidRPr="00A15156">
        <w:rPr>
          <w:rFonts w:eastAsiaTheme="minorEastAsia" w:cstheme="minorHAnsi"/>
          <w:i/>
          <w:iCs/>
          <w:lang w:val="en-US"/>
        </w:rPr>
        <w:t>p</w:t>
      </w:r>
      <w:r w:rsidR="00570DB6" w:rsidRPr="00A15156">
        <w:rPr>
          <w:rFonts w:eastAsiaTheme="minorEastAsia" w:cstheme="minorHAnsi"/>
          <w:i/>
          <w:iCs/>
          <w:vertAlign w:val="subscript"/>
          <w:lang w:val="en-US"/>
        </w:rPr>
        <w:t>1</w:t>
      </w:r>
      <w:r w:rsidR="00570DB6">
        <w:rPr>
          <w:rFonts w:eastAsiaTheme="minorEastAsia" w:cstheme="minorHAnsi"/>
          <w:lang w:val="en-US"/>
        </w:rPr>
        <w:t xml:space="preserve"> and </w:t>
      </w:r>
      <w:r w:rsidR="00570DB6" w:rsidRPr="00A15156">
        <w:rPr>
          <w:rFonts w:eastAsiaTheme="minorEastAsia" w:cstheme="minorHAnsi"/>
          <w:i/>
          <w:iCs/>
          <w:lang w:val="en-US"/>
        </w:rPr>
        <w:t>p</w:t>
      </w:r>
      <w:r w:rsidR="00570DB6" w:rsidRPr="00A15156">
        <w:rPr>
          <w:rFonts w:eastAsiaTheme="minorEastAsia" w:cstheme="minorHAnsi"/>
          <w:i/>
          <w:iCs/>
          <w:vertAlign w:val="subscript"/>
          <w:lang w:val="en-US"/>
        </w:rPr>
        <w:t>2</w:t>
      </w:r>
      <w:r w:rsidR="00570DB6">
        <w:rPr>
          <w:rFonts w:eastAsiaTheme="minorEastAsia" w:cstheme="minorHAnsi"/>
          <w:vertAlign w:val="subscript"/>
          <w:lang w:val="en-US"/>
        </w:rPr>
        <w:t>,</w:t>
      </w:r>
      <w:r w:rsidR="00570DB6">
        <w:rPr>
          <w:rFonts w:eastAsiaTheme="minorEastAsia" w:cstheme="minorHAnsi"/>
          <w:lang w:val="en-US"/>
        </w:rPr>
        <w:t xml:space="preserve"> </w:t>
      </w:r>
      <w:r w:rsidR="004D1781">
        <w:rPr>
          <w:rFonts w:eastAsiaTheme="minorEastAsia"/>
          <w:lang w:val="en-US"/>
        </w:rPr>
        <w:t>a</w:t>
      </w:r>
      <w:r w:rsidR="00570DB6">
        <w:rPr>
          <w:rFonts w:eastAsiaTheme="minorEastAsia"/>
          <w:lang w:val="en-US"/>
        </w:rPr>
        <w:t>nd an assortativity</w:t>
      </w:r>
      <w:r w:rsidR="004D1781">
        <w:rPr>
          <w:rFonts w:eastAsiaTheme="minorEastAsia"/>
          <w:lang w:val="en-US"/>
        </w:rPr>
        <w:t xml:space="preserve"> parameter </w:t>
      </w:r>
      <w:r w:rsidR="004D1781" w:rsidRPr="00A15156">
        <w:rPr>
          <w:rFonts w:eastAsiaTheme="minorEastAsia" w:cstheme="minorHAnsi"/>
          <w:i/>
          <w:iCs/>
          <w:lang w:val="en-US"/>
        </w:rPr>
        <w:t>δ</w:t>
      </w:r>
      <w:r w:rsidR="00B874B2">
        <w:rPr>
          <w:rFonts w:eastAsiaTheme="minorEastAsia" w:cstheme="minorHAnsi"/>
          <w:lang w:val="en-US"/>
        </w:rPr>
        <w:t>.</w:t>
      </w:r>
      <w:r w:rsidR="00E26039" w:rsidRPr="00E26039">
        <w:rPr>
          <w:rFonts w:eastAsiaTheme="minorEastAsia"/>
          <w:lang w:val="en-US"/>
        </w:rPr>
        <w:t xml:space="preserve"> </w:t>
      </w:r>
      <w:r w:rsidR="00E26039">
        <w:rPr>
          <w:rFonts w:eastAsiaTheme="minorEastAsia"/>
          <w:lang w:val="en-US"/>
        </w:rPr>
        <w:t xml:space="preserve">We do not explore the effect of heterogeneity in contact rate by individuals in each group; making the simplifying assumption that contact rates are uniform independent of group, resulting in the parameterization given in </w:t>
      </w:r>
      <w:r w:rsidR="00E26039">
        <w:rPr>
          <w:rFonts w:eastAsiaTheme="minorEastAsia"/>
          <w:lang w:val="en-US"/>
        </w:rPr>
        <w:fldChar w:fldCharType="begin"/>
      </w:r>
      <w:r w:rsidR="00E26039">
        <w:rPr>
          <w:rFonts w:eastAsiaTheme="minorEastAsia"/>
          <w:lang w:val="en-US"/>
        </w:rPr>
        <w:instrText xml:space="preserve"> REF _Ref65861087 \h </w:instrText>
      </w:r>
      <w:r w:rsidR="00E26039">
        <w:rPr>
          <w:rFonts w:eastAsiaTheme="minorEastAsia"/>
          <w:lang w:val="en-US"/>
        </w:rPr>
      </w:r>
      <w:r w:rsidR="00E26039">
        <w:rPr>
          <w:rFonts w:eastAsiaTheme="minorEastAsia"/>
          <w:lang w:val="en-US"/>
        </w:rPr>
        <w:fldChar w:fldCharType="separate"/>
      </w:r>
      <w:r w:rsidR="00AD5652">
        <w:t xml:space="preserve">Equation </w:t>
      </w:r>
      <w:r w:rsidR="00AD5652">
        <w:rPr>
          <w:noProof/>
        </w:rPr>
        <w:t>9</w:t>
      </w:r>
      <w:r w:rsidR="00E26039">
        <w:rPr>
          <w:rFonts w:eastAsiaTheme="minorEastAsia"/>
          <w:lang w:val="en-US"/>
        </w:rPr>
        <w:fldChar w:fldCharType="end"/>
      </w:r>
      <w:r w:rsidR="00E26039">
        <w:rPr>
          <w:rFonts w:eastAsiaTheme="minorEastAsia"/>
          <w:lang w:val="en-US"/>
        </w:rPr>
        <w:t>.</w:t>
      </w:r>
      <w:r w:rsidR="00E26039">
        <w:rPr>
          <w:rFonts w:eastAsiaTheme="minorEastAsia" w:cstheme="minorHAnsi"/>
          <w:lang w:val="en-US"/>
        </w:rPr>
        <w:t xml:space="preserve"> This parameterization requires </w:t>
      </w:r>
      <w:r w:rsidR="00E26039" w:rsidRPr="00A15156">
        <w:rPr>
          <w:rFonts w:eastAsiaTheme="minorEastAsia" w:cstheme="minorHAnsi"/>
          <w:i/>
          <w:iCs/>
          <w:lang w:val="en-US"/>
        </w:rPr>
        <w:t>p</w:t>
      </w:r>
      <w:r w:rsidR="00E26039" w:rsidRPr="00A15156">
        <w:rPr>
          <w:rFonts w:eastAsiaTheme="minorEastAsia" w:cstheme="minorHAnsi"/>
          <w:i/>
          <w:iCs/>
          <w:vertAlign w:val="subscript"/>
          <w:lang w:val="en-US"/>
        </w:rPr>
        <w:t>1</w:t>
      </w:r>
      <w:r w:rsidR="00E26039">
        <w:rPr>
          <w:rFonts w:eastAsiaTheme="minorEastAsia" w:cstheme="minorHAnsi"/>
          <w:lang w:val="en-US"/>
        </w:rPr>
        <w:t xml:space="preserve"> to be the smaller group such that all matrix elements are less than or equal to 1. </w:t>
      </w:r>
    </w:p>
    <w:p w14:paraId="712D49F3" w14:textId="68C5D35D" w:rsidR="008E063A" w:rsidRDefault="008E063A" w:rsidP="008E063A">
      <w:pPr>
        <w:pStyle w:val="Caption"/>
        <w:rPr>
          <w:rFonts w:eastAsiaTheme="minorEastAsia"/>
          <w:lang w:val="en-US"/>
        </w:rPr>
      </w:pPr>
      <w:bookmarkStart w:id="16" w:name="_Ref65861087"/>
      <w:r>
        <w:t xml:space="preserve">Equation </w:t>
      </w:r>
      <w:r w:rsidR="00B47517">
        <w:fldChar w:fldCharType="begin"/>
      </w:r>
      <w:r w:rsidR="00B47517">
        <w:instrText xml:space="preserve"> SEQ Equation \* ARABIC </w:instrText>
      </w:r>
      <w:r w:rsidR="00B47517">
        <w:fldChar w:fldCharType="separate"/>
      </w:r>
      <w:r w:rsidR="00A64CB7">
        <w:rPr>
          <w:noProof/>
        </w:rPr>
        <w:t>9</w:t>
      </w:r>
      <w:r w:rsidR="00B47517">
        <w:rPr>
          <w:noProof/>
        </w:rPr>
        <w:fldChar w:fldCharType="end"/>
      </w:r>
      <w:bookmarkEnd w:id="16"/>
      <w:r>
        <w:t xml:space="preserve"> </w:t>
      </w:r>
    </w:p>
    <w:p w14:paraId="006F3C7A" w14:textId="4B4DA5C3" w:rsidR="008E063A" w:rsidRDefault="00E17FD4" w:rsidP="008E063A">
      <w:pPr>
        <w:jc w:val="both"/>
        <w:rPr>
          <w:rFonts w:eastAsiaTheme="minorEastAsia"/>
          <w:lang w:val="en-US"/>
        </w:rPr>
      </w:pPr>
      <m:oMathPara>
        <m:oMath>
          <m:r>
            <w:rPr>
              <w:rFonts w:ascii="Cambria Math" w:eastAsiaTheme="minorEastAsia" w:hAnsi="Cambria Math"/>
              <w:lang w:val="en-US"/>
            </w:rPr>
            <m:t>A(δ)=</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δ</m:t>
                    </m:r>
                  </m:e>
                  <m:e>
                    <m:r>
                      <w:rPr>
                        <w:rFonts w:ascii="Cambria Math" w:eastAsiaTheme="minorEastAsia" w:hAnsi="Cambria Math"/>
                        <w:lang w:val="en-US"/>
                      </w:rPr>
                      <m:t>(1-δ)</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en>
                    </m:f>
                  </m:e>
                </m:mr>
                <m:mr>
                  <m:e>
                    <m:r>
                      <w:rPr>
                        <w:rFonts w:ascii="Cambria Math" w:eastAsiaTheme="minorEastAsia" w:hAnsi="Cambria Math"/>
                        <w:lang w:val="en-US"/>
                      </w:rPr>
                      <m:t>1-δ</m:t>
                    </m:r>
                  </m:e>
                  <m:e>
                    <m:r>
                      <w:rPr>
                        <w:rFonts w:ascii="Cambria Math" w:eastAsiaTheme="minorEastAsia" w:hAnsi="Cambria Math"/>
                        <w:lang w:val="en-US"/>
                      </w:rPr>
                      <m:t>1-(1-δ)</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en>
                    </m:f>
                  </m:e>
                </m:mr>
              </m:m>
            </m:e>
          </m:d>
        </m:oMath>
      </m:oMathPara>
    </w:p>
    <w:p w14:paraId="45C0714B" w14:textId="159C0E0E" w:rsidR="00E40E5B" w:rsidRPr="00A25F12" w:rsidRDefault="00A25F12" w:rsidP="00DD09A0">
      <w:pPr>
        <w:jc w:val="both"/>
        <w:rPr>
          <w:lang w:val="en-US"/>
        </w:rPr>
      </w:pPr>
      <w:r>
        <w:rPr>
          <w:lang w:val="en-US"/>
        </w:rPr>
        <w:t xml:space="preserve">For plotting, we vary </w:t>
      </w:r>
      <w:r w:rsidRPr="00A15156">
        <w:rPr>
          <w:rFonts w:cstheme="minorHAnsi"/>
          <w:i/>
          <w:iCs/>
          <w:lang w:val="en-US"/>
        </w:rPr>
        <w:t>δ</w:t>
      </w:r>
      <w:r>
        <w:rPr>
          <w:lang w:val="en-US"/>
        </w:rPr>
        <w:t xml:space="preserve"> in a two-part linear man</w:t>
      </w:r>
      <w:r w:rsidR="00D753AD">
        <w:rPr>
          <w:lang w:val="en-US"/>
        </w:rPr>
        <w:t>ne</w:t>
      </w:r>
      <w:r>
        <w:rPr>
          <w:lang w:val="en-US"/>
        </w:rPr>
        <w:t xml:space="preserve">r, from 0 to </w:t>
      </w:r>
      <w:r w:rsidRPr="00A15156">
        <w:rPr>
          <w:i/>
          <w:iCs/>
          <w:lang w:val="en-US"/>
        </w:rPr>
        <w:t>p</w:t>
      </w:r>
      <w:r w:rsidRPr="00A15156">
        <w:rPr>
          <w:i/>
          <w:iCs/>
          <w:vertAlign w:val="subscript"/>
          <w:lang w:val="en-US"/>
        </w:rPr>
        <w:t>1</w:t>
      </w:r>
      <w:r>
        <w:rPr>
          <w:lang w:val="en-US"/>
        </w:rPr>
        <w:t xml:space="preserve"> from the left of the x-axis to the middle, and from </w:t>
      </w:r>
      <w:r w:rsidRPr="00A15156">
        <w:rPr>
          <w:i/>
          <w:iCs/>
          <w:lang w:val="en-US"/>
        </w:rPr>
        <w:t>p</w:t>
      </w:r>
      <w:r w:rsidRPr="00A15156">
        <w:rPr>
          <w:i/>
          <w:iCs/>
          <w:vertAlign w:val="subscript"/>
          <w:lang w:val="en-US"/>
        </w:rPr>
        <w:t>1</w:t>
      </w:r>
      <w:r>
        <w:rPr>
          <w:lang w:val="en-US"/>
        </w:rPr>
        <w:t xml:space="preserve"> to 1 from the middle of the x-axis to the right-hand side. This standardizes homogeneous mixing at the centre of the x-axis, allowing comparisons between different values of</w:t>
      </w:r>
      <w:r w:rsidRPr="00A15156">
        <w:rPr>
          <w:i/>
          <w:iCs/>
          <w:lang w:val="en-US"/>
        </w:rPr>
        <w:t xml:space="preserve"> p</w:t>
      </w:r>
      <w:r w:rsidRPr="00A15156">
        <w:rPr>
          <w:i/>
          <w:iCs/>
          <w:vertAlign w:val="subscript"/>
          <w:lang w:val="en-US"/>
        </w:rPr>
        <w:t>1</w:t>
      </w:r>
      <w:r>
        <w:rPr>
          <w:lang w:val="en-US"/>
        </w:rPr>
        <w:t>.</w:t>
      </w:r>
    </w:p>
    <w:p w14:paraId="283B32BE" w14:textId="1ED3E32A" w:rsidR="00DD09A0" w:rsidRDefault="00DD09A0" w:rsidP="00DD09A0">
      <w:pPr>
        <w:jc w:val="both"/>
        <w:rPr>
          <w:i/>
          <w:iCs/>
          <w:lang w:val="en-US"/>
        </w:rPr>
      </w:pPr>
      <w:r>
        <w:rPr>
          <w:i/>
          <w:iCs/>
          <w:lang w:val="en-US"/>
        </w:rPr>
        <w:t>Equivalent</w:t>
      </w:r>
      <w:r w:rsidR="000D2FA4">
        <w:rPr>
          <w:i/>
          <w:iCs/>
          <w:lang w:val="en-US"/>
        </w:rPr>
        <w:t xml:space="preserve"> single type </w:t>
      </w:r>
      <w:r w:rsidR="00D753AD">
        <w:rPr>
          <w:i/>
          <w:iCs/>
          <w:lang w:val="en-US"/>
        </w:rPr>
        <w:t>formulation</w:t>
      </w:r>
    </w:p>
    <w:p w14:paraId="2B9AFEDB" w14:textId="57340924" w:rsidR="00E40E5B" w:rsidRDefault="00E40E5B" w:rsidP="007629BF">
      <w:pPr>
        <w:jc w:val="both"/>
        <w:rPr>
          <w:rFonts w:eastAsiaTheme="minorEastAsia"/>
          <w:lang w:val="en-US"/>
        </w:rPr>
      </w:pPr>
      <w:r>
        <w:rPr>
          <w:rFonts w:eastAsiaTheme="minorEastAsia"/>
          <w:lang w:val="en-US"/>
        </w:rPr>
        <w:t>The single-type formalism of the reproduction number provides a more straightforward means of inferring the reproduction number. Additionally, existing software packages used for epidemic analysis will typically only work with single-type renewal processes, so there is a benefit to express</w:t>
      </w:r>
      <w:r w:rsidR="00A25F12">
        <w:rPr>
          <w:rFonts w:eastAsiaTheme="minorEastAsia"/>
          <w:lang w:val="en-US"/>
        </w:rPr>
        <w:t xml:space="preserve">ing </w:t>
      </w:r>
      <w:r>
        <w:rPr>
          <w:rFonts w:eastAsiaTheme="minorEastAsia"/>
          <w:lang w:val="en-US"/>
        </w:rPr>
        <w:t xml:space="preserve"> multi-type renewal processes as an equivalent single-type.</w:t>
      </w:r>
    </w:p>
    <w:p w14:paraId="739DD2BE" w14:textId="4348DD43" w:rsidR="005C58BC" w:rsidRPr="00AD5652" w:rsidRDefault="007629BF" w:rsidP="00AD5652">
      <w:pPr>
        <w:rPr>
          <w:i/>
          <w:iCs/>
          <w:color w:val="44546A" w:themeColor="text2"/>
          <w:sz w:val="18"/>
          <w:szCs w:val="18"/>
        </w:rPr>
      </w:pPr>
      <w:r>
        <w:rPr>
          <w:rFonts w:eastAsiaTheme="minorEastAsia"/>
          <w:lang w:val="en-US"/>
        </w:rPr>
        <w:fldChar w:fldCharType="begin"/>
      </w:r>
      <w:r>
        <w:rPr>
          <w:rFonts w:eastAsiaTheme="minorEastAsia"/>
          <w:lang w:val="en-US"/>
        </w:rPr>
        <w:instrText xml:space="preserve"> REF _Ref61876023 \h </w:instrText>
      </w:r>
      <w:r>
        <w:rPr>
          <w:rFonts w:eastAsiaTheme="minorEastAsia"/>
          <w:lang w:val="en-US"/>
        </w:rPr>
      </w:r>
      <w:r>
        <w:rPr>
          <w:rFonts w:eastAsiaTheme="minorEastAsia"/>
          <w:lang w:val="en-US"/>
        </w:rPr>
        <w:fldChar w:fldCharType="separate"/>
      </w:r>
      <w:r w:rsidR="00A25F12">
        <w:t xml:space="preserve">Equation </w:t>
      </w:r>
      <w:r w:rsidR="00A25F12">
        <w:rPr>
          <w:noProof/>
        </w:rPr>
        <w:t>4</w:t>
      </w:r>
      <w:r>
        <w:rPr>
          <w:rFonts w:eastAsiaTheme="minorEastAsia"/>
          <w:lang w:val="en-US"/>
        </w:rPr>
        <w:fldChar w:fldCharType="end"/>
      </w:r>
      <w:r>
        <w:rPr>
          <w:rFonts w:eastAsiaTheme="minorEastAsia"/>
          <w:lang w:val="en-US"/>
        </w:rPr>
        <w:t xml:space="preserve"> </w:t>
      </w:r>
      <w:r w:rsidR="005C58BC" w:rsidRPr="007629BF">
        <w:rPr>
          <w:rFonts w:eastAsiaTheme="minorEastAsia"/>
          <w:lang w:val="en-US"/>
        </w:rPr>
        <w:t>and</w:t>
      </w:r>
      <w:r>
        <w:rPr>
          <w:rFonts w:eastAsiaTheme="minorEastAsia"/>
          <w:lang w:val="en-US"/>
        </w:rPr>
        <w:fldChar w:fldCharType="begin"/>
      </w:r>
      <w:r>
        <w:rPr>
          <w:rFonts w:eastAsiaTheme="minorEastAsia"/>
          <w:lang w:val="en-US"/>
        </w:rPr>
        <w:instrText xml:space="preserve"> REF _Ref61876185 \h </w:instrText>
      </w:r>
      <w:r>
        <w:rPr>
          <w:rFonts w:eastAsiaTheme="minorEastAsia"/>
          <w:lang w:val="en-US"/>
        </w:rPr>
      </w:r>
      <w:r>
        <w:rPr>
          <w:rFonts w:eastAsiaTheme="minorEastAsia"/>
          <w:lang w:val="en-US"/>
        </w:rPr>
        <w:fldChar w:fldCharType="separate"/>
      </w:r>
      <w:r w:rsidR="00A25F12">
        <w:rPr>
          <w:rFonts w:eastAsiaTheme="minorEastAsia"/>
          <w:lang w:val="en-US"/>
        </w:rPr>
        <w:t xml:space="preserve"> </w:t>
      </w:r>
      <w:r w:rsidR="00A25F12">
        <w:t xml:space="preserve">Equation </w:t>
      </w:r>
      <w:r w:rsidR="00A25F12">
        <w:rPr>
          <w:noProof/>
        </w:rPr>
        <w:t>5</w:t>
      </w:r>
      <w:r>
        <w:rPr>
          <w:rFonts w:eastAsiaTheme="minorEastAsia"/>
          <w:lang w:val="en-US"/>
        </w:rPr>
        <w:fldChar w:fldCharType="end"/>
      </w:r>
      <w:r>
        <w:rPr>
          <w:rFonts w:eastAsiaTheme="minorEastAsia"/>
          <w:lang w:val="en-US"/>
        </w:rPr>
        <w:t xml:space="preserve"> </w:t>
      </w:r>
      <w:r w:rsidR="005C58BC" w:rsidRPr="007629BF">
        <w:rPr>
          <w:rFonts w:eastAsiaTheme="minorEastAsia"/>
          <w:lang w:val="en-US"/>
        </w:rPr>
        <w:t>can be re-written as</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REF _Ref66097851 \h </w:instrText>
      </w:r>
      <w:r>
        <w:rPr>
          <w:rFonts w:eastAsiaTheme="minorEastAsia"/>
          <w:lang w:val="en-US"/>
        </w:rPr>
      </w:r>
      <w:r>
        <w:rPr>
          <w:rFonts w:eastAsiaTheme="minorEastAsia"/>
          <w:lang w:val="en-US"/>
        </w:rPr>
        <w:fldChar w:fldCharType="separate"/>
      </w:r>
      <w:r w:rsidR="00A25F12">
        <w:t xml:space="preserve">Equation </w:t>
      </w:r>
      <w:r w:rsidR="00A25F12">
        <w:rPr>
          <w:noProof/>
        </w:rPr>
        <w:t>10</w:t>
      </w:r>
      <w:r>
        <w:rPr>
          <w:rFonts w:eastAsiaTheme="minorEastAsia"/>
          <w:lang w:val="en-US"/>
        </w:rPr>
        <w:fldChar w:fldCharType="end"/>
      </w:r>
      <w:r>
        <w:rPr>
          <w:rFonts w:eastAsiaTheme="minorEastAsia"/>
          <w:lang w:val="en-US"/>
        </w:rPr>
        <w:t>.</w:t>
      </w:r>
    </w:p>
    <w:p w14:paraId="32ABCB25" w14:textId="342FFA15" w:rsidR="005C58BC" w:rsidRPr="00123A66" w:rsidRDefault="005C58BC" w:rsidP="005C58BC">
      <w:pPr>
        <w:pStyle w:val="Caption"/>
        <w:rPr>
          <w:rFonts w:eastAsiaTheme="minorEastAsia"/>
          <w:i w:val="0"/>
          <w:lang w:val="en-US"/>
        </w:rPr>
      </w:pPr>
      <w:bookmarkStart w:id="17" w:name="_Ref66097851"/>
      <w:r>
        <w:lastRenderedPageBreak/>
        <w:t xml:space="preserve">Equation </w:t>
      </w:r>
      <w:r w:rsidR="00B47517">
        <w:fldChar w:fldCharType="begin"/>
      </w:r>
      <w:r w:rsidR="00B47517">
        <w:instrText xml:space="preserve"> SEQ Equation \* ARABIC </w:instrText>
      </w:r>
      <w:r w:rsidR="00B47517">
        <w:fldChar w:fldCharType="separate"/>
      </w:r>
      <w:r w:rsidR="00A64CB7">
        <w:rPr>
          <w:noProof/>
        </w:rPr>
        <w:t>10</w:t>
      </w:r>
      <w:r w:rsidR="00B47517">
        <w:rPr>
          <w:noProof/>
        </w:rPr>
        <w:fldChar w:fldCharType="end"/>
      </w:r>
      <w:bookmarkEnd w:id="17"/>
    </w:p>
    <w:p w14:paraId="039D123A" w14:textId="77777777" w:rsidR="005C58BC" w:rsidRPr="00F35F12" w:rsidRDefault="00B47517" w:rsidP="005C58BC">
      <w:pPr>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 R(t)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n→1</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τ</m:t>
                            </m:r>
                          </m:e>
                        </m:d>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1→n</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n→n</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τ</m:t>
                            </m:r>
                          </m:e>
                        </m:d>
                      </m:e>
                    </m:mr>
                  </m:m>
                </m:e>
              </m:d>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r>
            <w:rPr>
              <w:rFonts w:ascii="Cambria Math" w:hAnsi="Cambria Math"/>
              <w:lang w:val="en-US"/>
            </w:rPr>
            <m:t>dτ</m:t>
          </m:r>
        </m:oMath>
      </m:oMathPara>
    </w:p>
    <w:p w14:paraId="3BD0EEFF" w14:textId="06C6FB3F" w:rsidR="005C58BC" w:rsidRDefault="005C58BC" w:rsidP="005C58BC">
      <w:pPr>
        <w:rPr>
          <w:rFonts w:eastAsiaTheme="minorEastAsia"/>
          <w:lang w:val="en-US"/>
        </w:rPr>
      </w:pPr>
      <w:r>
        <w:rPr>
          <w:rFonts w:eastAsiaTheme="minorEastAsia"/>
          <w:lang w:val="en-US"/>
        </w:rPr>
        <w:t xml:space="preserve">The total number of </w:t>
      </w:r>
      <w:r w:rsidR="00DB7E3B">
        <w:rPr>
          <w:rFonts w:eastAsiaTheme="minorEastAsia"/>
          <w:lang w:val="en-US"/>
        </w:rPr>
        <w:t xml:space="preserve">newly </w:t>
      </w:r>
      <w:r>
        <w:rPr>
          <w:rFonts w:eastAsiaTheme="minorEastAsia"/>
          <w:lang w:val="en-US"/>
        </w:rPr>
        <w:t xml:space="preserve">infected </w:t>
      </w:r>
      <w:r w:rsidR="00DB7E3B">
        <w:rPr>
          <w:rFonts w:eastAsiaTheme="minorEastAsia"/>
          <w:lang w:val="en-US"/>
        </w:rPr>
        <w:t xml:space="preserve">individuals </w:t>
      </w:r>
      <w:r>
        <w:rPr>
          <w:rFonts w:eastAsiaTheme="minorEastAsia"/>
          <w:lang w:val="en-US"/>
        </w:rPr>
        <w:t>is then:</w:t>
      </w:r>
    </w:p>
    <w:p w14:paraId="596D81C1" w14:textId="5C3A9E39" w:rsidR="005C58BC" w:rsidRDefault="005C58BC" w:rsidP="005C58BC">
      <w:pPr>
        <w:pStyle w:val="Caption"/>
        <w:rPr>
          <w:rFonts w:eastAsiaTheme="minorEastAsia"/>
          <w:lang w:val="en-US"/>
        </w:rPr>
      </w:pPr>
      <w:bookmarkStart w:id="18" w:name="_Ref66098040"/>
      <w:r>
        <w:t xml:space="preserve">Equation </w:t>
      </w:r>
      <w:r w:rsidR="00B47517">
        <w:fldChar w:fldCharType="begin"/>
      </w:r>
      <w:r w:rsidR="00B47517">
        <w:instrText xml:space="preserve"> SEQ Equation \* ARABIC </w:instrText>
      </w:r>
      <w:r w:rsidR="00B47517">
        <w:fldChar w:fldCharType="separate"/>
      </w:r>
      <w:r w:rsidR="00A64CB7">
        <w:rPr>
          <w:noProof/>
        </w:rPr>
        <w:t>11</w:t>
      </w:r>
      <w:r w:rsidR="00B47517">
        <w:rPr>
          <w:noProof/>
        </w:rPr>
        <w:fldChar w:fldCharType="end"/>
      </w:r>
      <w:bookmarkEnd w:id="18"/>
    </w:p>
    <w:p w14:paraId="5917B023" w14:textId="4818486A" w:rsidR="005C58BC" w:rsidRPr="002859D6" w:rsidRDefault="005C58BC" w:rsidP="00A25F12">
      <w:pPr>
        <w:jc w:val="center"/>
        <w:rPr>
          <w:rFonts w:eastAsiaTheme="minorEastAsia"/>
          <w:lang w:val="en-US"/>
        </w:rPr>
      </w:pPr>
      <m:oMathPara>
        <m:oMath>
          <m:r>
            <w:rPr>
              <w:rFonts w:ascii="Cambria Math" w:hAnsi="Cambria Math"/>
              <w:lang w:val="en-US"/>
            </w:rPr>
            <m:t xml:space="preserve">I(t)=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R(t)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M</m:t>
                          </m:r>
                        </m:e>
                        <m:sub>
                          <m:r>
                            <w:rPr>
                              <w:rFonts w:ascii="Cambria Math" w:hAnsi="Cambria Math"/>
                              <w:lang w:val="en-US"/>
                            </w:rPr>
                            <m:t>j→i</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e>
                  </m:nary>
                </m:e>
              </m:nary>
              <m:r>
                <w:rPr>
                  <w:rFonts w:ascii="Cambria Math" w:hAnsi="Cambria Math"/>
                  <w:lang w:val="en-US"/>
                </w:rPr>
                <m:t>dτ</m:t>
              </m:r>
            </m:e>
          </m:nary>
        </m:oMath>
      </m:oMathPara>
    </w:p>
    <w:p w14:paraId="7CCD258C" w14:textId="6227F366" w:rsidR="005C58BC" w:rsidRPr="007629BF" w:rsidRDefault="005C58BC" w:rsidP="005C58BC">
      <w:pPr>
        <w:rPr>
          <w:rFonts w:eastAsiaTheme="minorEastAsia"/>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r>
                <w:rPr>
                  <w:rFonts w:ascii="Cambria Math" w:hAnsi="Cambria Math"/>
                  <w:lang w:val="en-US"/>
                </w:rPr>
                <m:t>dτ</m:t>
              </m:r>
            </m:e>
          </m:nary>
          <m:r>
            <w:rPr>
              <w:rFonts w:ascii="Cambria Math" w:hAnsi="Cambria Math"/>
              <w:lang w:val="en-US"/>
            </w:rPr>
            <m:t xml:space="preserve"> </m:t>
          </m:r>
        </m:oMath>
      </m:oMathPara>
    </w:p>
    <w:p w14:paraId="31B18B9D" w14:textId="25462AB0" w:rsidR="007629BF" w:rsidRDefault="007629BF" w:rsidP="005C58BC">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oMath>
      <w:r>
        <w:rPr>
          <w:rFonts w:eastAsiaTheme="minorEastAsia"/>
          <w:lang w:val="en-US"/>
        </w:rPr>
        <w:t xml:space="preserve"> is given by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AD5652">
        <w:t xml:space="preserve">Equation </w:t>
      </w:r>
      <w:r w:rsidR="00AD5652">
        <w:rPr>
          <w:noProof/>
        </w:rPr>
        <w:t>12</w:t>
      </w:r>
      <w:r>
        <w:rPr>
          <w:rFonts w:eastAsiaTheme="minorEastAsia"/>
          <w:lang w:val="en-US"/>
        </w:rPr>
        <w:fldChar w:fldCharType="end"/>
      </w:r>
      <w:r>
        <w:rPr>
          <w:rFonts w:eastAsiaTheme="minorEastAsia"/>
          <w:lang w:val="en-US"/>
        </w:rPr>
        <w:t>.</w:t>
      </w:r>
    </w:p>
    <w:p w14:paraId="5F566E9F" w14:textId="7146C43D" w:rsidR="007629BF" w:rsidRPr="00F35F12" w:rsidRDefault="007629BF" w:rsidP="007629BF">
      <w:pPr>
        <w:pStyle w:val="Caption"/>
        <w:rPr>
          <w:rFonts w:eastAsiaTheme="minorEastAsia"/>
          <w:lang w:val="en-US"/>
        </w:rPr>
      </w:pPr>
      <w:bookmarkStart w:id="19" w:name="_Ref66097921"/>
      <w:r>
        <w:t xml:space="preserve">Equation </w:t>
      </w:r>
      <w:r w:rsidR="00B47517">
        <w:fldChar w:fldCharType="begin"/>
      </w:r>
      <w:r w:rsidR="00B47517">
        <w:instrText xml:space="preserve"> SEQ Equation \* ARABIC </w:instrText>
      </w:r>
      <w:r w:rsidR="00B47517">
        <w:fldChar w:fldCharType="separate"/>
      </w:r>
      <w:r w:rsidR="00A64CB7">
        <w:rPr>
          <w:noProof/>
        </w:rPr>
        <w:t>12</w:t>
      </w:r>
      <w:r w:rsidR="00B47517">
        <w:rPr>
          <w:noProof/>
        </w:rPr>
        <w:fldChar w:fldCharType="end"/>
      </w:r>
      <w:bookmarkEnd w:id="19"/>
    </w:p>
    <w:p w14:paraId="5440961C" w14:textId="462BA9C3" w:rsidR="00DF0B51" w:rsidRDefault="00B47517" w:rsidP="007629BF">
      <w:pPr>
        <w:jc w:val="center"/>
        <w:rPr>
          <w:rFonts w:eastAsiaTheme="minorEastAsia"/>
          <w:lang w:val="en-US"/>
        </w:rPr>
      </w:pPr>
      <m:oMathPara>
        <m:oMath>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M</m:t>
                  </m:r>
                </m:e>
                <m:sub>
                  <m:r>
                    <w:rPr>
                      <w:rFonts w:ascii="Cambria Math" w:hAnsi="Cambria Math"/>
                      <w:lang w:val="en-US"/>
                    </w:rPr>
                    <m:t>j→i</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j→i</m:t>
                          </m:r>
                        </m:sub>
                      </m:sSub>
                    </m:e>
                  </m:nary>
                </m:e>
              </m:d>
            </m:e>
          </m:nary>
        </m:oMath>
      </m:oMathPara>
    </w:p>
    <w:p w14:paraId="196D35FB" w14:textId="0FEC79C6" w:rsidR="00A76927" w:rsidRPr="00A76927" w:rsidRDefault="007629BF" w:rsidP="007629BF">
      <w:pPr>
        <w:jc w:val="both"/>
        <w:rPr>
          <w:rFonts w:eastAsiaTheme="minorEastAsia"/>
          <w:lang w:val="en-US"/>
        </w:rPr>
      </w:pPr>
      <w:r>
        <w:rPr>
          <w:rFonts w:eastAsiaTheme="minorEastAsia"/>
          <w:lang w:val="en-US"/>
        </w:rPr>
        <w:fldChar w:fldCharType="begin"/>
      </w:r>
      <w:r>
        <w:rPr>
          <w:rFonts w:eastAsiaTheme="minorEastAsia"/>
          <w:lang w:val="en-US"/>
        </w:rPr>
        <w:instrText xml:space="preserve"> REF _Ref66098040 \h </w:instrText>
      </w:r>
      <w:r w:rsidR="00577C24">
        <w:rPr>
          <w:rFonts w:eastAsiaTheme="minorEastAsia"/>
          <w:lang w:val="en-US"/>
        </w:rPr>
        <w:instrText xml:space="preserve"> \* MERGEFORMAT </w:instrText>
      </w:r>
      <w:r>
        <w:rPr>
          <w:rFonts w:eastAsiaTheme="minorEastAsia"/>
          <w:lang w:val="en-US"/>
        </w:rPr>
      </w:r>
      <w:r>
        <w:rPr>
          <w:rFonts w:eastAsiaTheme="minorEastAsia"/>
          <w:lang w:val="en-US"/>
        </w:rPr>
        <w:fldChar w:fldCharType="separate"/>
      </w:r>
      <w:r w:rsidR="00AD5652" w:rsidRPr="00AD5652">
        <w:rPr>
          <w:rFonts w:eastAsiaTheme="minorEastAsia"/>
          <w:lang w:val="en-US"/>
        </w:rPr>
        <w:t>Equation 11</w:t>
      </w:r>
      <w:r>
        <w:rPr>
          <w:rFonts w:eastAsiaTheme="minorEastAsia"/>
          <w:lang w:val="en-US"/>
        </w:rPr>
        <w:fldChar w:fldCharType="end"/>
      </w:r>
      <w:r>
        <w:rPr>
          <w:rFonts w:eastAsiaTheme="minorEastAsia"/>
          <w:lang w:val="en-US"/>
        </w:rPr>
        <w:t xml:space="preserve"> </w:t>
      </w:r>
      <w:r w:rsidR="00653ADB">
        <w:rPr>
          <w:rFonts w:eastAsiaTheme="minorEastAsia"/>
          <w:lang w:val="en-US"/>
        </w:rPr>
        <w:t xml:space="preserve">shows that the multi-type </w:t>
      </w:r>
      <w:r w:rsidR="00D873D9">
        <w:rPr>
          <w:rFonts w:eastAsiaTheme="minorEastAsia"/>
          <w:lang w:val="en-US"/>
        </w:rPr>
        <w:t xml:space="preserve">renewal equation </w:t>
      </w:r>
      <w:r w:rsidR="00DF0B51">
        <w:rPr>
          <w:rFonts w:eastAsiaTheme="minorEastAsia"/>
          <w:lang w:val="en-US"/>
        </w:rPr>
        <w:t xml:space="preserve">can be </w:t>
      </w:r>
      <w:r w:rsidR="00F325A3">
        <w:rPr>
          <w:rFonts w:eastAsiaTheme="minorEastAsia"/>
          <w:lang w:val="en-US"/>
        </w:rPr>
        <w:t xml:space="preserve">written </w:t>
      </w:r>
      <w:r w:rsidR="00DF0B51">
        <w:rPr>
          <w:rFonts w:eastAsiaTheme="minorEastAsia"/>
          <w:lang w:val="en-US"/>
        </w:rPr>
        <w:t>as one</w:t>
      </w:r>
      <w:r w:rsidR="00F325A3">
        <w:rPr>
          <w:rFonts w:eastAsiaTheme="minorEastAsia"/>
          <w:lang w:val="en-US"/>
        </w:rPr>
        <w:t>-</w:t>
      </w:r>
      <w:r w:rsidR="00DF0B51">
        <w:rPr>
          <w:rFonts w:eastAsiaTheme="minorEastAsia"/>
          <w:lang w:val="en-US"/>
        </w:rPr>
        <w:t xml:space="preserve">dimensional renewal equation </w:t>
      </w:r>
      <w:r>
        <w:rPr>
          <w:rFonts w:eastAsiaTheme="minorEastAsia"/>
          <w:lang w:val="en-US"/>
        </w:rPr>
        <w:t xml:space="preserve">with a weighted mean </w:t>
      </w:r>
      <w:r w:rsidR="00DF0B51">
        <w:rPr>
          <w:rFonts w:eastAsiaTheme="minorEastAsia"/>
          <w:lang w:val="en-US"/>
        </w:rPr>
        <w:t>generation time distribution</w:t>
      </w:r>
      <w:r>
        <w:rPr>
          <w:rFonts w:eastAsiaTheme="minorEastAsia"/>
          <w:lang w:val="en-US"/>
        </w:rPr>
        <w:t>.</w:t>
      </w:r>
      <w:r w:rsidR="00DF0B51">
        <w:rPr>
          <w:rFonts w:eastAsiaTheme="minorEastAsia"/>
          <w:lang w:val="en-US"/>
        </w:rPr>
        <w:t xml:space="preserve"> </w:t>
      </w:r>
      <w:r>
        <w:rPr>
          <w:rFonts w:eastAsiaTheme="minorEastAsia"/>
          <w:lang w:val="en-US"/>
        </w:rPr>
        <w:t xml:space="preserve">The </w:t>
      </w:r>
      <w:r w:rsidR="00843684" w:rsidRPr="00577C24">
        <w:rPr>
          <w:rFonts w:eastAsiaTheme="minorEastAsia"/>
          <w:lang w:val="en-US"/>
        </w:rPr>
        <w:t>weight</w:t>
      </w:r>
      <w:r w:rsidRPr="00577C24">
        <w:rPr>
          <w:rFonts w:eastAsiaTheme="minorEastAsia"/>
          <w:lang w:val="en-US"/>
        </w:rPr>
        <w:t>ing is</w:t>
      </w:r>
      <w:r w:rsidR="00843684" w:rsidRPr="00577C24">
        <w:rPr>
          <w:rFonts w:eastAsiaTheme="minorEastAsia"/>
          <w:lang w:val="en-US"/>
        </w:rPr>
        <w:t xml:space="preserve"> given by </w:t>
      </w:r>
      <w:r w:rsidR="005E49E6" w:rsidRPr="00577C24">
        <w:rPr>
          <w:rFonts w:eastAsiaTheme="minorEastAsia"/>
          <w:lang w:val="en-US"/>
        </w:rPr>
        <w:t>the overall relative infectiousness of the group</w:t>
      </w:r>
      <w:r w:rsidR="0037336A" w:rsidRPr="00577C24">
        <w:rPr>
          <w:rFonts w:eastAsiaTheme="minorEastAsia"/>
          <w:lang w:val="en-US"/>
        </w:rPr>
        <w:t xml:space="preserve"> </w:t>
      </w:r>
      <w:r w:rsidRPr="00577C24">
        <w:rPr>
          <w:rFonts w:eastAsiaTheme="minorEastAsia"/>
          <w:lang w:val="en-US"/>
        </w:rPr>
        <w:t>j</w:t>
      </w:r>
      <w:r w:rsidR="005E49E6" w:rsidRPr="00577C24">
        <w:rPr>
          <w:rFonts w:eastAsiaTheme="minorEastAsia"/>
          <w:lang w:val="en-US"/>
        </w:rPr>
        <w:t xml:space="preserve">, and the </w:t>
      </w:r>
      <w:r w:rsidRPr="00577C24">
        <w:rPr>
          <w:rFonts w:eastAsiaTheme="minorEastAsia"/>
          <w:lang w:val="en-US"/>
        </w:rPr>
        <w:t>j</w:t>
      </w:r>
      <w:r w:rsidRPr="00577C24">
        <w:rPr>
          <w:rFonts w:eastAsiaTheme="minorEastAsia"/>
          <w:vertAlign w:val="superscript"/>
          <w:lang w:val="en-US"/>
        </w:rPr>
        <w:t>th</w:t>
      </w:r>
      <w:r w:rsidRPr="00577C24">
        <w:rPr>
          <w:rFonts w:eastAsiaTheme="minorEastAsia"/>
          <w:lang w:val="en-US"/>
        </w:rPr>
        <w:t xml:space="preserve"> </w:t>
      </w:r>
      <w:r w:rsidR="005E49E6" w:rsidRPr="00577C24">
        <w:rPr>
          <w:rFonts w:eastAsiaTheme="minorEastAsia"/>
          <w:lang w:val="en-US"/>
        </w:rPr>
        <w:t>element of the eigenvector</w:t>
      </w:r>
      <w:r w:rsidR="00F325A3" w:rsidRPr="00577C24">
        <w:rPr>
          <w:rFonts w:eastAsiaTheme="minorEastAsia"/>
          <w:lang w:val="en-US"/>
        </w:rPr>
        <w:t xml:space="preserve"> (which corresponds to the proportion of infections that occur in group j)</w:t>
      </w:r>
      <w:r w:rsidR="00C23538">
        <w:rPr>
          <w:rFonts w:eastAsiaTheme="minorEastAsia"/>
          <w:lang w:val="en-US"/>
        </w:rPr>
        <w:t>.</w:t>
      </w:r>
      <w:r w:rsidR="00771B9B">
        <w:rPr>
          <w:rFonts w:eastAsiaTheme="minorEastAsia"/>
          <w:lang w:val="en-US"/>
        </w:rPr>
        <w:t xml:space="preserve"> </w:t>
      </w:r>
      <w:r w:rsidR="00A76927">
        <w:rPr>
          <w:rFonts w:eastAsiaTheme="minorEastAsia"/>
          <w:lang w:val="en-US"/>
        </w:rPr>
        <w:t xml:space="preserve">Given this </w:t>
      </w:r>
      <w:r w:rsidR="00A76927" w:rsidRPr="00A76927">
        <w:rPr>
          <w:rFonts w:eastAsiaTheme="minorEastAsia"/>
          <w:i/>
          <w:iCs/>
          <w:lang w:val="en-US"/>
        </w:rPr>
        <w:t>weighted single-type</w:t>
      </w:r>
      <w:r w:rsidR="00A76927">
        <w:rPr>
          <w:rFonts w:eastAsiaTheme="minorEastAsia"/>
          <w:lang w:val="en-US"/>
        </w:rPr>
        <w:t xml:space="preserve"> approach derived in </w:t>
      </w:r>
      <w:r w:rsidR="00A76927">
        <w:rPr>
          <w:rFonts w:eastAsiaTheme="minorEastAsia"/>
          <w:lang w:val="en-US"/>
        </w:rPr>
        <w:fldChar w:fldCharType="begin"/>
      </w:r>
      <w:r w:rsidR="00A76927">
        <w:rPr>
          <w:rFonts w:eastAsiaTheme="minorEastAsia"/>
          <w:lang w:val="en-US"/>
        </w:rPr>
        <w:instrText xml:space="preserve"> REF _Ref66098040 \h </w:instrText>
      </w:r>
      <w:r w:rsidR="00A76927">
        <w:rPr>
          <w:rFonts w:eastAsiaTheme="minorEastAsia"/>
          <w:lang w:val="en-US"/>
        </w:rPr>
      </w:r>
      <w:r w:rsidR="00A76927">
        <w:rPr>
          <w:rFonts w:eastAsiaTheme="minorEastAsia"/>
          <w:lang w:val="en-US"/>
        </w:rPr>
        <w:fldChar w:fldCharType="separate"/>
      </w:r>
      <w:r w:rsidR="00AD5652">
        <w:t xml:space="preserve">Equation </w:t>
      </w:r>
      <w:r w:rsidR="00AD5652">
        <w:rPr>
          <w:noProof/>
        </w:rPr>
        <w:t>11</w:t>
      </w:r>
      <w:r w:rsidR="00A76927">
        <w:rPr>
          <w:rFonts w:eastAsiaTheme="minorEastAsia"/>
          <w:lang w:val="en-US"/>
        </w:rPr>
        <w:fldChar w:fldCharType="end"/>
      </w:r>
      <w:r w:rsidR="00A76927">
        <w:rPr>
          <w:rFonts w:eastAsiaTheme="minorEastAsia"/>
          <w:lang w:val="en-US"/>
        </w:rPr>
        <w:t xml:space="preserve"> is equivalent to the </w:t>
      </w:r>
      <w:r w:rsidR="00A76927" w:rsidRPr="00A76927">
        <w:rPr>
          <w:rFonts w:eastAsiaTheme="minorEastAsia"/>
          <w:i/>
          <w:iCs/>
          <w:lang w:val="en-US"/>
        </w:rPr>
        <w:t>multi-type</w:t>
      </w:r>
      <w:r w:rsidR="00A76927">
        <w:rPr>
          <w:rFonts w:eastAsiaTheme="minorEastAsia"/>
          <w:lang w:val="en-US"/>
        </w:rPr>
        <w:t xml:space="preserve"> approach derived in </w:t>
      </w:r>
      <w:r w:rsidR="00A76927">
        <w:rPr>
          <w:rFonts w:eastAsiaTheme="minorEastAsia"/>
          <w:lang w:val="en-US"/>
        </w:rPr>
        <w:fldChar w:fldCharType="begin"/>
      </w:r>
      <w:r w:rsidR="00A76927">
        <w:rPr>
          <w:rFonts w:eastAsiaTheme="minorEastAsia"/>
          <w:lang w:val="en-US"/>
        </w:rPr>
        <w:instrText xml:space="preserve"> REF _Ref62223601 \h </w:instrText>
      </w:r>
      <w:r w:rsidR="00A76927">
        <w:rPr>
          <w:rFonts w:eastAsiaTheme="minorEastAsia"/>
          <w:lang w:val="en-US"/>
        </w:rPr>
      </w:r>
      <w:r w:rsidR="00A76927">
        <w:rPr>
          <w:rFonts w:eastAsiaTheme="minorEastAsia"/>
          <w:lang w:val="en-US"/>
        </w:rPr>
        <w:fldChar w:fldCharType="separate"/>
      </w:r>
      <w:r w:rsidR="00AD5652">
        <w:t xml:space="preserve">Equation </w:t>
      </w:r>
      <w:r w:rsidR="00AD5652">
        <w:rPr>
          <w:noProof/>
        </w:rPr>
        <w:t>7</w:t>
      </w:r>
      <w:r w:rsidR="00A76927">
        <w:rPr>
          <w:rFonts w:eastAsiaTheme="minorEastAsia"/>
          <w:lang w:val="en-US"/>
        </w:rPr>
        <w:fldChar w:fldCharType="end"/>
      </w:r>
      <w:r w:rsidR="00A76927">
        <w:rPr>
          <w:rFonts w:eastAsiaTheme="minorEastAsia"/>
          <w:lang w:val="en-US"/>
        </w:rPr>
        <w:t xml:space="preserve">, in what follows </w:t>
      </w:r>
      <w:r w:rsidR="00A76927">
        <w:rPr>
          <w:rFonts w:eastAsiaTheme="minorEastAsia"/>
          <w:i/>
          <w:iCs/>
          <w:lang w:val="en-US"/>
        </w:rPr>
        <w:t xml:space="preserve">weighted single-type </w:t>
      </w:r>
      <w:r w:rsidR="00A76927">
        <w:rPr>
          <w:rFonts w:eastAsiaTheme="minorEastAsia"/>
          <w:lang w:val="en-US"/>
        </w:rPr>
        <w:t xml:space="preserve">and </w:t>
      </w:r>
      <w:r w:rsidR="00A76927">
        <w:rPr>
          <w:rFonts w:eastAsiaTheme="minorEastAsia"/>
          <w:i/>
          <w:iCs/>
          <w:lang w:val="en-US"/>
        </w:rPr>
        <w:t xml:space="preserve">multi-type </w:t>
      </w:r>
      <w:r w:rsidR="00A76927">
        <w:rPr>
          <w:rFonts w:eastAsiaTheme="minorEastAsia"/>
          <w:lang w:val="en-US"/>
        </w:rPr>
        <w:t>are used interchangeably, depending on which provides the most straightforward means of explanation.</w:t>
      </w:r>
    </w:p>
    <w:p w14:paraId="1BF3F007" w14:textId="701C7450" w:rsidR="00E45D50" w:rsidRDefault="00E45D50" w:rsidP="00DA5109">
      <w:pPr>
        <w:jc w:val="both"/>
        <w:rPr>
          <w:rFonts w:eastAsiaTheme="minorEastAsia"/>
          <w:i/>
          <w:iCs/>
          <w:lang w:val="en-US"/>
        </w:rPr>
      </w:pPr>
      <w:r>
        <w:rPr>
          <w:rFonts w:eastAsiaTheme="minorEastAsia"/>
          <w:i/>
          <w:iCs/>
          <w:lang w:val="en-US"/>
        </w:rPr>
        <w:t>Use in EpiEstim for application to COVID-19 in the UK and Ebola Virus Disease in Guinea</w:t>
      </w:r>
    </w:p>
    <w:p w14:paraId="3A37EA97" w14:textId="598299E9" w:rsidR="006D1FA4" w:rsidRDefault="001C1FF3" w:rsidP="004909D8">
      <w:pPr>
        <w:jc w:val="both"/>
        <w:rPr>
          <w:rFonts w:eastAsiaTheme="minorEastAsia"/>
          <w:lang w:val="en-US"/>
        </w:rPr>
      </w:pPr>
      <w:r>
        <w:rPr>
          <w:rFonts w:eastAsiaTheme="minorEastAsia"/>
          <w:lang w:val="en-US"/>
        </w:rPr>
        <w:fldChar w:fldCharType="begin"/>
      </w:r>
      <w:r>
        <w:rPr>
          <w:rFonts w:eastAsiaTheme="minorEastAsia"/>
          <w:lang w:val="en-US"/>
        </w:rPr>
        <w:instrText xml:space="preserve"> REF _Ref61875124 \h </w:instrText>
      </w:r>
      <w:r>
        <w:rPr>
          <w:rFonts w:eastAsiaTheme="minorEastAsia"/>
          <w:lang w:val="en-US"/>
        </w:rPr>
      </w:r>
      <w:r>
        <w:rPr>
          <w:rFonts w:eastAsiaTheme="minorEastAsia"/>
          <w:lang w:val="en-US"/>
        </w:rPr>
        <w:fldChar w:fldCharType="separate"/>
      </w:r>
      <w:r w:rsidR="00AD5652">
        <w:t xml:space="preserve">Equation </w:t>
      </w:r>
      <w:r w:rsidR="00AD5652">
        <w:rPr>
          <w:noProof/>
        </w:rPr>
        <w:t>1</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_Ref62223601 \h </w:instrText>
      </w:r>
      <w:r>
        <w:rPr>
          <w:rFonts w:eastAsiaTheme="minorEastAsia"/>
          <w:lang w:val="en-US"/>
        </w:rPr>
      </w:r>
      <w:r>
        <w:rPr>
          <w:rFonts w:eastAsiaTheme="minorEastAsia"/>
          <w:lang w:val="en-US"/>
        </w:rPr>
        <w:fldChar w:fldCharType="separate"/>
      </w:r>
      <w:r w:rsidR="00AD5652">
        <w:t xml:space="preserve">Equation </w:t>
      </w:r>
      <w:r w:rsidR="00AD5652">
        <w:rPr>
          <w:noProof/>
        </w:rPr>
        <w:t>7</w:t>
      </w:r>
      <w:r>
        <w:rPr>
          <w:rFonts w:eastAsiaTheme="minorEastAsia"/>
          <w:lang w:val="en-US"/>
        </w:rPr>
        <w:fldChar w:fldCharType="end"/>
      </w:r>
      <w:r w:rsidR="005B60F4">
        <w:rPr>
          <w:rFonts w:eastAsiaTheme="minorEastAsia"/>
          <w:lang w:val="en-US"/>
        </w:rPr>
        <w:t xml:space="preserve"> </w:t>
      </w:r>
      <w:r w:rsidR="006D1FA4">
        <w:rPr>
          <w:rFonts w:eastAsiaTheme="minorEastAsia"/>
          <w:lang w:val="en-US"/>
        </w:rPr>
        <w:t>describe the relationship between the instantaneous reproduction number, the growth rate, and the generation time distribution of different groups. In practice, the growth rate is not directly observed, but can be estimated from the incidence time-series</w:t>
      </w:r>
      <w:r w:rsidR="00F72365">
        <w:rPr>
          <w:rFonts w:eastAsiaTheme="minorEastAsia"/>
          <w:lang w:val="en-US"/>
        </w:rPr>
        <w:t>. This leads to uncertainty in the growth rate estimates, and in turn the corresponding reproduction number estimates</w:t>
      </w:r>
      <w:r w:rsidR="006D1FA4">
        <w:rPr>
          <w:rFonts w:eastAsiaTheme="minorEastAsia"/>
          <w:lang w:val="en-US"/>
        </w:rPr>
        <w:t xml:space="preserve">, </w:t>
      </w:r>
      <w:r w:rsidR="00F72365">
        <w:rPr>
          <w:rFonts w:eastAsiaTheme="minorEastAsia"/>
          <w:lang w:val="en-US"/>
        </w:rPr>
        <w:t xml:space="preserve">which are not represented in </w:t>
      </w:r>
      <w:r>
        <w:rPr>
          <w:rFonts w:eastAsiaTheme="minorEastAsia"/>
          <w:lang w:val="en-US"/>
        </w:rPr>
        <w:t>the equations above</w:t>
      </w:r>
      <w:r w:rsidR="00F72365">
        <w:rPr>
          <w:rFonts w:eastAsiaTheme="minorEastAsia"/>
          <w:lang w:val="en-US"/>
        </w:rPr>
        <w:t xml:space="preserve">. </w:t>
      </w:r>
    </w:p>
    <w:p w14:paraId="4950BE70" w14:textId="4A6D25A5" w:rsidR="000D6BD1" w:rsidRDefault="00E45D50" w:rsidP="004909D8">
      <w:pPr>
        <w:jc w:val="both"/>
        <w:rPr>
          <w:rFonts w:eastAsiaTheme="minorEastAsia"/>
          <w:lang w:val="en-US"/>
        </w:rPr>
      </w:pPr>
      <w:r>
        <w:rPr>
          <w:rFonts w:eastAsiaTheme="minorEastAsia"/>
          <w:lang w:val="en-US"/>
        </w:rPr>
        <w:t>The EpiEstim package</w:t>
      </w:r>
      <w:r w:rsidR="00017AB9">
        <w:rPr>
          <w:rFonts w:eastAsiaTheme="minorEastAsia"/>
          <w:lang w:val="en-US"/>
        </w:rPr>
        <w:t xml:space="preserve"> for R software</w:t>
      </w:r>
      <w:r>
        <w:rPr>
          <w:rFonts w:eastAsiaTheme="minorEastAsia"/>
          <w:lang w:val="en-US"/>
        </w:rPr>
        <w:t xml:space="preserve"> </w:t>
      </w:r>
      <w:r w:rsidR="0080495E">
        <w:rPr>
          <w:rFonts w:eastAsiaTheme="minorEastAsia"/>
          <w:lang w:val="en-US"/>
        </w:rPr>
        <w:t>implement</w:t>
      </w:r>
      <w:r w:rsidR="004F7472">
        <w:rPr>
          <w:rFonts w:eastAsiaTheme="minorEastAsia"/>
          <w:lang w:val="en-US"/>
        </w:rPr>
        <w:t xml:space="preserve">s </w:t>
      </w:r>
      <w:r w:rsidR="0032304C">
        <w:rPr>
          <w:rFonts w:eastAsiaTheme="minorEastAsia"/>
          <w:lang w:val="en-US"/>
        </w:rPr>
        <w:t>estimation of the instantaneous reproduction number</w:t>
      </w:r>
      <w:r w:rsidR="00B85583">
        <w:rPr>
          <w:rFonts w:eastAsiaTheme="minorEastAsia"/>
          <w:lang w:val="en-US"/>
        </w:rPr>
        <w:t xml:space="preserve">, </w:t>
      </w:r>
      <w:r w:rsidR="00264255">
        <w:rPr>
          <w:rFonts w:eastAsiaTheme="minorEastAsia"/>
          <w:lang w:val="en-US"/>
        </w:rPr>
        <w:t>based on an incidence time series and a</w:t>
      </w:r>
      <w:r w:rsidR="009F2B20">
        <w:rPr>
          <w:rFonts w:eastAsiaTheme="minorEastAsia"/>
          <w:lang w:val="en-US"/>
        </w:rPr>
        <w:t xml:space="preserve"> discrete</w:t>
      </w:r>
      <w:r w:rsidR="00264255">
        <w:rPr>
          <w:rFonts w:eastAsiaTheme="minorEastAsia"/>
          <w:lang w:val="en-US"/>
        </w:rPr>
        <w:t xml:space="preserve"> generation time distribution. </w:t>
      </w:r>
      <w:r w:rsidR="00FB196B">
        <w:rPr>
          <w:rFonts w:eastAsiaTheme="minorEastAsia"/>
          <w:lang w:val="en-US"/>
        </w:rPr>
        <w:t>EpiEstim uses a single</w:t>
      </w:r>
      <w:r w:rsidR="00E13140">
        <w:rPr>
          <w:rFonts w:eastAsiaTheme="minorEastAsia"/>
          <w:lang w:val="en-US"/>
        </w:rPr>
        <w:t>-type</w:t>
      </w:r>
      <w:r w:rsidR="0031021B">
        <w:rPr>
          <w:rFonts w:eastAsiaTheme="minorEastAsia"/>
          <w:lang w:val="en-US"/>
        </w:rPr>
        <w:t xml:space="preserve"> </w:t>
      </w:r>
      <w:r w:rsidR="00FB196B">
        <w:rPr>
          <w:rFonts w:eastAsiaTheme="minorEastAsia"/>
          <w:lang w:val="en-US"/>
        </w:rPr>
        <w:t>renewal equation</w:t>
      </w:r>
      <w:r w:rsidR="0002455C">
        <w:rPr>
          <w:rFonts w:eastAsiaTheme="minorEastAsia"/>
          <w:lang w:val="en-US"/>
        </w:rPr>
        <w:t xml:space="preserve"> to estimate a full posterior distribution of the </w:t>
      </w:r>
      <w:r w:rsidR="00D0482E">
        <w:rPr>
          <w:rFonts w:eastAsiaTheme="minorEastAsia"/>
          <w:lang w:val="en-US"/>
        </w:rPr>
        <w:t xml:space="preserve">instantaneous </w:t>
      </w:r>
      <w:r w:rsidR="0002455C">
        <w:rPr>
          <w:rFonts w:eastAsiaTheme="minorEastAsia"/>
          <w:lang w:val="en-US"/>
        </w:rPr>
        <w:t xml:space="preserve">reproduction number capturing </w:t>
      </w:r>
      <w:r w:rsidR="0098308A">
        <w:rPr>
          <w:rFonts w:eastAsiaTheme="minorEastAsia"/>
          <w:lang w:val="en-US"/>
        </w:rPr>
        <w:t xml:space="preserve">full </w:t>
      </w:r>
      <w:r w:rsidR="0002455C">
        <w:rPr>
          <w:rFonts w:eastAsiaTheme="minorEastAsia"/>
          <w:lang w:val="en-US"/>
        </w:rPr>
        <w:t>uncertainty in the estimates</w:t>
      </w:r>
      <w:r w:rsidR="00FB196B">
        <w:rPr>
          <w:rFonts w:eastAsiaTheme="minorEastAsia"/>
          <w:lang w:val="en-US"/>
        </w:rPr>
        <w:t xml:space="preserve">. </w:t>
      </w:r>
      <w:r w:rsidR="006F1DED">
        <w:rPr>
          <w:rFonts w:eastAsiaTheme="minorEastAsia"/>
          <w:lang w:val="en-US"/>
        </w:rPr>
        <w:t>We therefore use</w:t>
      </w:r>
      <w:r w:rsidR="00A76927">
        <w:rPr>
          <w:rFonts w:eastAsiaTheme="minorEastAsia"/>
          <w:lang w:val="en-US"/>
        </w:rPr>
        <w:t xml:space="preserve"> EpiEstim </w:t>
      </w:r>
      <w:r w:rsidR="00C74E52">
        <w:rPr>
          <w:rFonts w:eastAsiaTheme="minorEastAsia"/>
          <w:lang w:val="en-US"/>
        </w:rPr>
        <w:t xml:space="preserve">to </w:t>
      </w:r>
      <w:r w:rsidR="00FB196B">
        <w:rPr>
          <w:rFonts w:eastAsiaTheme="minorEastAsia"/>
          <w:lang w:val="en-US"/>
        </w:rPr>
        <w:t xml:space="preserve">compare the R estimated using a naïve </w:t>
      </w:r>
      <w:r w:rsidR="00E568F8">
        <w:rPr>
          <w:rFonts w:eastAsiaTheme="minorEastAsia"/>
          <w:lang w:val="en-US"/>
        </w:rPr>
        <w:t xml:space="preserve">single-type renewal equation </w:t>
      </w:r>
      <w:r w:rsidR="00FB196B">
        <w:rPr>
          <w:rFonts w:eastAsiaTheme="minorEastAsia"/>
          <w:lang w:val="en-US"/>
        </w:rPr>
        <w:t>(in which the generation time distribution of the FFHC is used without adjustment), with that estimated from an appropriately weighted single-type generation time distribution</w:t>
      </w:r>
      <w:r w:rsidR="0011734B">
        <w:rPr>
          <w:rFonts w:eastAsiaTheme="minorEastAsia"/>
          <w:lang w:val="en-US"/>
        </w:rPr>
        <w:t xml:space="preserve"> accounting for </w:t>
      </w:r>
      <w:r w:rsidR="000919C8">
        <w:rPr>
          <w:rFonts w:eastAsiaTheme="minorEastAsia"/>
          <w:lang w:val="en-US"/>
        </w:rPr>
        <w:t xml:space="preserve">case isolation, </w:t>
      </w:r>
      <w:r w:rsidR="00825C7D">
        <w:rPr>
          <w:rFonts w:eastAsiaTheme="minorEastAsia"/>
          <w:lang w:val="en-US"/>
        </w:rPr>
        <w:t xml:space="preserve">asymptomatic </w:t>
      </w:r>
      <w:r w:rsidR="000919C8">
        <w:rPr>
          <w:rFonts w:eastAsiaTheme="minorEastAsia"/>
          <w:lang w:val="en-US"/>
        </w:rPr>
        <w:t>transmission</w:t>
      </w:r>
      <w:r w:rsidR="00825C7D">
        <w:rPr>
          <w:rFonts w:eastAsiaTheme="minorEastAsia"/>
          <w:lang w:val="en-US"/>
        </w:rPr>
        <w:t xml:space="preserve">, </w:t>
      </w:r>
      <w:r w:rsidR="0011734B">
        <w:rPr>
          <w:rFonts w:eastAsiaTheme="minorEastAsia"/>
          <w:lang w:val="en-US"/>
        </w:rPr>
        <w:t>or vaccination</w:t>
      </w:r>
      <w:r w:rsidR="00FB196B">
        <w:rPr>
          <w:rFonts w:eastAsiaTheme="minorEastAsia"/>
          <w:lang w:val="en-US"/>
        </w:rPr>
        <w:t xml:space="preserve"> (equivalent to the multi-type approach). </w:t>
      </w:r>
      <w:r w:rsidR="001C1FF3">
        <w:rPr>
          <w:rFonts w:eastAsiaTheme="minorEastAsia"/>
          <w:lang w:val="en-US"/>
        </w:rPr>
        <w:t xml:space="preserve">In all applications R values were estimated over sliding weekly windows. </w:t>
      </w:r>
    </w:p>
    <w:p w14:paraId="50B50A8D" w14:textId="30374B6B" w:rsidR="007E3ABF" w:rsidRDefault="007E3ABF" w:rsidP="007E3ABF">
      <w:pPr>
        <w:jc w:val="both"/>
        <w:rPr>
          <w:rFonts w:eastAsiaTheme="minorEastAsia"/>
          <w:lang w:val="en-US"/>
        </w:rPr>
      </w:pPr>
      <w:r>
        <w:rPr>
          <w:rFonts w:eastAsiaTheme="minorEastAsia"/>
          <w:lang w:val="en-US"/>
        </w:rPr>
        <w:t xml:space="preserve">We </w:t>
      </w:r>
      <w:r w:rsidR="00D610A8">
        <w:rPr>
          <w:rFonts w:eastAsiaTheme="minorEastAsia"/>
          <w:lang w:val="en-US"/>
        </w:rPr>
        <w:t>estimate the instantaneous reproduction number for</w:t>
      </w:r>
      <w:r>
        <w:rPr>
          <w:rFonts w:eastAsiaTheme="minorEastAsia"/>
          <w:lang w:val="en-US"/>
        </w:rPr>
        <w:t xml:space="preserve"> Ebola Virus Disease (EVD) case data from Guinea between March 2014 and July 2016, with data taken from </w:t>
      </w:r>
      <w:r>
        <w:rPr>
          <w:rFonts w:eastAsiaTheme="minorEastAsia"/>
          <w:lang w:val="en-US"/>
        </w:rPr>
        <w:fldChar w:fldCharType="begin" w:fldLock="1"/>
      </w:r>
      <w:r w:rsidR="00AF1392">
        <w:rPr>
          <w:rFonts w:eastAsiaTheme="minorEastAsia"/>
          <w:lang w:val="en-US"/>
        </w:rPr>
        <w:instrText>ADDIN CSL_CITATION {"citationItems":[{"id":"ITEM-1","itemData":{"DOI":"10.1098/rstb.2016.0308","ISSN":"0962-8436","PMID":"28396479","abstract":"The 2013-2016 Ebola outbreak in West Africa is the largest on record with 28 616 confirmed, probable and suspected cases and 11 310 deaths officially recorded by 10 June 2016, the true burden probably considerably higher. The case fatality ratio (CFR: proportion of cases that are fatal) is a key indicator of disease severity useful for gauging the appropriate public health response and for evaluating treatment benefits, if estimated accurately. We analysed individual-level clinical outcome data from Guinea, Liberia and Sierra Leone officially reported to the World Health Organization. The overall mean CFR was 62.9% (95% CI: 61.9% to 64.0%) among confirmed cases with recorded clinical outcomes. Age was the most important modifier of survival probabilities, but country, stage of the epidemic and whether patients were hospitalized also played roles. We developed a statistical analysis to detect outliers in CFR between districts of residence and treatment centres (TCs), adjusting for known factors influencing survival and identified eight districts and three TCs with a CFR significantly different from the average. From the current dataset, we cannot determine whether the observed variation in CFR seen by district or treatment centre reflects real differences in survival, related to the quality of care or other factors or was caused by differences in reporting practices or case ascertainment.This article is part of the themed issue 'The 2013-2016 West African Ebola epidemic: data, decision-making and disease control'.","author":[{"dropping-particle":"","family":"Garske","given":"Tini","non-dropping-particle":"","parse-names":false,"suffix":""},{"dropping-particle":"","family":"Cori","given":"Anne","non-dropping-particle":"","parse-names":false,"suffix":""},{"dropping-particle":"","family":"Ariyarajah","given":"Archchun","non-dropping-particle":"","parse-names":false,"suffix":""},{"dropping-particle":"","family":"Blake","given":"Isobel M.","non-dropping-particle":"","parse-names":false,"suffix":""},{"dropping-particle":"","family":"Dorigatti","given":"Ilaria","non-dropping-particle":"","parse-names":false,"suffix":""},{"dropping-particle":"","family":"Eckmanns","given":"Tim","non-dropping-particle":"","parse-names":false,"suffix":""},{"dropping-particle":"","family":"Fraser","given":"Christophe","non-dropping-particle":"","parse-names":false,"suffix":""},{"dropping-particle":"","family":"Hinsley","given":"Wes","non-dropping-particle":"","parse-names":false,"suffix":""},{"dropping-particle":"","family":"Jombart","given":"Thibaut","non-dropping-particle":"","parse-names":false,"suffix":""},{"dropping-particle":"","family":"Mills","given":"Harriet L.","non-dropping-particle":"","parse-names":false,"suffix":""},{"dropping-particle":"","family":"Nedjati-Gilani","given":"Gemma","non-dropping-particle":"","parse-names":false,"suffix":""},{"dropping-particle":"","family":"Newton","given":"Emily","non-dropping-particle":"","parse-names":false,"suffix":""},{"dropping-particle":"","family":"Nouvellet","given":"Pierre","non-dropping-particle":"","parse-names":false,"suffix":""},{"dropping-particle":"","family":"Perkins","given":"Devin","non-dropping-particle":"","parse-names":false,"suffix":""},{"dropping-particle":"","family":"Riley","given":"Steven","non-dropping-particle":"","parse-names":false,"suffix":""},{"dropping-particle":"","family":"Schumacher","given":"Dirk","non-dropping-particle":"","parse-names":false,"suffix":""},{"dropping-particle":"","family":"Shah","given":"Anita","non-dropping-particle":"","parse-names":false,"suffix":""},{"dropping-particle":"","family":"Kerkhove","given":"Maria D.","non-dropping-particle":"Van","parse-names":false,"suffix":""},{"dropping-particle":"","family":"Dye","given":"Christopher","non-dropping-particle":"","parse-names":false,"suffix":""},{"dropping-particle":"","family":"Ferguson","given":"Neil M.","non-dropping-particle":"","parse-names":false,"suffix":""},{"dropping-particle":"","family":"Donnelly","given":"Christl A.","non-dropping-particle":"","parse-names":false,"suffix":""}],"container-title":"Philosophical Transactions of the Royal Society B: Biological Sciences","id":"ITEM-1","issue":"1721","issued":{"date-parts":[["2017","5","26"]]},"page":"20160308","title":"Heterogeneities in the case fatality ratio in the West African Ebola outbreak 2013–2016","type":"article-journal","volume":"372"},"uris":["http://www.mendeley.com/documents/?uuid=4bf6fe5e-f08d-3aec-959d-2d232400d20b"]}],"mendeley":{"formattedCitation":"(19)","plainTextFormattedCitation":"(19)","previouslyFormattedCitation":"(19)"},"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(19)</w:t>
      </w:r>
      <w:r>
        <w:rPr>
          <w:rFonts w:eastAsiaTheme="minorEastAsia"/>
          <w:lang w:val="en-US"/>
        </w:rPr>
        <w:fldChar w:fldCharType="end"/>
      </w:r>
      <w:r>
        <w:rPr>
          <w:rFonts w:eastAsiaTheme="minorEastAsia"/>
          <w:lang w:val="en-US"/>
        </w:rPr>
        <w:t xml:space="preserve">. The generation time distribution </w:t>
      </w:r>
      <w:r w:rsidR="00E17FD4">
        <w:rPr>
          <w:rFonts w:eastAsiaTheme="minorEastAsia"/>
          <w:lang w:val="en-US"/>
        </w:rPr>
        <w:t>is</w:t>
      </w:r>
      <w:r>
        <w:rPr>
          <w:rFonts w:eastAsiaTheme="minorEastAsia"/>
          <w:lang w:val="en-US"/>
        </w:rPr>
        <w:t xml:space="preserve"> assumed to be Gamma distributed with mean 15.3 days and standard deviation 9.3 days following </w:t>
      </w:r>
      <w:r>
        <w:rPr>
          <w:rFonts w:eastAsiaTheme="minorEastAsia"/>
          <w:lang w:val="en-US"/>
        </w:rPr>
        <w:fldChar w:fldCharType="begin" w:fldLock="1"/>
      </w:r>
      <w:r w:rsidR="00AF1392">
        <w:rPr>
          <w:rFonts w:eastAsiaTheme="minorEastAsia"/>
          <w:lang w:val="en-US"/>
        </w:rPr>
        <w:instrText>ADDIN CSL_CITATION {"citationItems":[{"id":"ITEM-1","itemData":{"DOI":"10.1186/s12916-014-0196-0","ISSN":"17417015","PMID":"25300956","abstract":"The complex and unprecedented Ebola epidemic ongoing in West Africa has highlighted the need to review the epidemiological characteristics of Ebola Virus Disease (EVD) as well as our current understanding of the transmission dynamics and the effect of control interventions against Ebola transmission. Here we review key epidemiological data from past Ebola outbreaks and carry out a comparative review of mathematical models of the spread and control of Ebola in the context of past outbreaks and the ongoing epidemic in West Africa. We show that mathematical modeling offers useful insights into the risk of a major epidemic of EVD and the assessment of the impact of basic public health measures on disease spread. We also discuss the critical need to collect detailed epidemiological data in real-time during the course of an ongoing epidemic, carry out further studies to estimate the effectiveness of interventions during past outbreaks and the ongoing epidemic, and develop large-scale modeling studies to study the spread and control of viral hemorrhagic fevers in the context of the highly heterogeneous economic reality of African countries.","author":[{"dropping-particle":"","family":"Chowell","given":"Gerardo","non-dropping-particle":"","parse-names":false,"suffix":""},{"dropping-particle":"","family":"Nishiura","given":"Hiroshi","non-dropping-particle":"","parse-names":false,"suffix":""}],"container-title":"BMC Medicine","id":"ITEM-1","issue":"1","issued":{"date-parts":[["2014"]]},"page":"1-16","publisher":"BioMed Central Ltd.","title":"Transmission dynamics and control of Ebola virus disease (EVD): A review","type":"article","volume":"12"},"uris":["http://www.mendeley.com/documents/?uuid=5ecf90c7-d9d3-3906-b693-1a0b8bf4c5e7"]}],"mendeley":{"formattedCitation":"(20)","plainTextFormattedCitation":"(20)","previouslyFormattedCitation":"(20)"},"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(20)</w:t>
      </w:r>
      <w:r>
        <w:rPr>
          <w:rFonts w:eastAsiaTheme="minorEastAsia"/>
          <w:lang w:val="en-US"/>
        </w:rPr>
        <w:fldChar w:fldCharType="end"/>
      </w:r>
      <w:r w:rsidR="00E17FD4">
        <w:rPr>
          <w:rFonts w:eastAsiaTheme="minorEastAsia"/>
          <w:lang w:val="en-US"/>
        </w:rPr>
        <w:t xml:space="preserve">. This is </w:t>
      </w:r>
      <w:r>
        <w:rPr>
          <w:rFonts w:eastAsiaTheme="minorEastAsia"/>
          <w:lang w:val="en-US"/>
        </w:rPr>
        <w:t xml:space="preserve">assumed to be reflective of a non-isolating cohort.  We assume that isolation </w:t>
      </w:r>
      <w:r>
        <w:rPr>
          <w:rFonts w:eastAsiaTheme="minorEastAsia"/>
          <w:lang w:val="en-US"/>
        </w:rPr>
        <w:lastRenderedPageBreak/>
        <w:t>occurs at the point of hospitalization at 14.9 days after infection</w:t>
      </w:r>
      <w:r w:rsidR="005B60F4">
        <w:rPr>
          <w:rFonts w:eastAsiaTheme="minorEastAsia"/>
          <w:lang w:val="en-US"/>
        </w:rPr>
        <w:t xml:space="preserve"> (56.5% of the way into an unisolated infectious course)</w:t>
      </w:r>
      <w:r>
        <w:rPr>
          <w:rFonts w:eastAsiaTheme="minorEastAsia"/>
          <w:lang w:val="en-US"/>
        </w:rPr>
        <w:t xml:space="preserve">, based on the sum of the mean incubation period and the mean delay from symptoms to hospitalization given in </w:t>
      </w:r>
      <w:r>
        <w:rPr>
          <w:rFonts w:eastAsiaTheme="minorEastAsia"/>
          <w:lang w:val="en-US"/>
        </w:rPr>
        <w:fldChar w:fldCharType="begin" w:fldLock="1"/>
      </w:r>
      <w:r w:rsidR="00AF1392">
        <w:rPr>
          <w:rFonts w:eastAsiaTheme="minorEastAsia"/>
          <w:lang w:val="en-US"/>
        </w:rPr>
        <w:instrText>ADDIN CSL_CITATION {"citationItems":[{"id":"ITEM-1","itemData":{"DOI":"10.1016/S1473-3099(14)71075-8","ISSN":"14744457","PMID":"25619149","abstract":"Background: An epidemic of Ebola virus disease of unprecedented size continues in parts of west Africa. For the first time, large urban centres such as Conakry, the capital of Guinea, are affected. We did an observational study of patients with Ebola virus disease in three regions of Guinea, including Conakry, aiming to map the routes of transmission and assess the effect of interventions. Methods: Between Feb 10, 2014, and Aug 25, 2014, we obtained data from the linelist of all confirmed and probable cases in Guinea (as of Sept 16, 2014), a laboratory database of information about patients, and interviews with patients and their families and neighbours. With this information, we mapped chains of transmission, identified which setting infections most probably originated from (community, hospitals, or funerals), and computed the context-specific and overall reproduction numbers. Findings: Of 193 confirmed and probable cases of Ebola virus disease reported in Conakry, Boffa, and Télimélé, 152 (79%) were positioned in chains of transmission. Health-care workers contributed little to transmission. In March, 2014, individuals with Ebola virus disease who were not health-care workers infected a mean of 2·3 people (95% CI 1·6-3·2): 1·4 (0·9-2·2) in the community, 0·4 (0·1-0·9) in hospitals, and 0·5 (0·2-1·0) at funerals. After the implementation of infection control in April, the reproduction number in hospitals and at funerals reduced to lower than 0·1. In the community, the reproduction number dropped by 50% for patients that were admitted to hospital, but remained unchanged for those that were not. In March, hospital transmissions constituted 35% (seven of 20) of all transmissions and funeral transmissions constituted 15% (three); but from April to the end of the study period, they constituted only 9% (11 of 128) and 4% (five), respectively. 82% (119 of 145) of transmission occurred in the community and 72% (105) between family members. Our simulations show that a 10% increase in hospital admissions could have reduced the length of chains by 26% (95% CI 4-45). Interpretation: In Conakry, interventions had the potential to stop the epidemic, but reintroductions of the disease and poor cooperation of a few families led to prolonged low-level spread, showing the challenges of Ebola virus disease control in large urban centres. Monitoring of chains of transmission is crucial to assess and optimise local control strategies for Ebola virus disease. Funding: Labex…","author":[{"dropping-particle":"","family":"Faye","given":"Ousmane","non-dropping-particle":"","parse-names":false,"suffix":""},{"dropping-particle":"","family":"Boëlle","given":"Pierre Yves","non-dropping-particle":"","parse-names":false,"suffix":""},{"dropping-particle":"","family":"Heleze","given":"Emmanuel","non-dropping-particle":"","parse-names":false,"suffix":""},{"dropping-particle":"","family":"Faye","given":"Oumar","non-dropping-particle":"","parse-names":false,"suffix":""},{"dropping-particle":"","family":"Loucoubar","given":"Cheikh","non-dropping-particle":"","parse-names":false,"suffix":""},{"dropping-particle":"","family":"Magassouba","given":"N'Faly","non-dropping-particle":"","parse-names":false,"suffix":""},{"dropping-particle":"","family":"Soropogui","given":"Barré","non-dropping-particle":"","parse-names":false,"suffix":""},{"dropping-particle":"","family":"Keita","given":"Sakoba","non-dropping-particle":"","parse-names":false,"suffix":""},{"dropping-particle":"","family":"Gakou","given":"Tata","non-dropping-particle":"","parse-names":false,"suffix":""},{"dropping-particle":"","family":"Bah","given":"El Hadji Ibrahima","non-dropping-particle":"","parse-names":false,"suffix":""},{"dropping-particle":"","family":"Koivogui","given":"Lamine","non-dropping-particle":"","parse-names":false,"suffix":""},{"dropping-particle":"","family":"Sall","given":"Amadou Alpha","non-dropping-particle":"","parse-names":false,"suffix":""},{"dropping-particle":"","family":"Cauchemez","given":"Simon","non-dropping-particle":"","parse-names":false,"suffix":""}],"container-title":"The Lancet Infectious Diseases","id":"ITEM-1","issue":"3","issued":{"date-parts":[["2015","3","1"]]},"page":"320-326","publisher":"Lancet Publishing Group","title":"Chains of transmission and control of Ebola virus disease in Conakry, Guinea, in 2014: An observational study","type":"article-journal","volume":"15"},"uris":["http://www.mendeley.com/documents/?uuid=455ea32a-0d9d-3cfc-bf8c-859e0e53830b"]}],"mendeley":{"formattedCitation":"(21)","plainTextFormattedCitation":"(21)","previouslyFormattedCitation":"(21)"},"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(21)</w:t>
      </w:r>
      <w:r>
        <w:rPr>
          <w:rFonts w:eastAsiaTheme="minorEastAsia"/>
          <w:lang w:val="en-US"/>
        </w:rPr>
        <w:fldChar w:fldCharType="end"/>
      </w:r>
      <w:r w:rsidR="005B60F4">
        <w:rPr>
          <w:rFonts w:eastAsiaTheme="minorEastAsia"/>
          <w:lang w:val="en-US"/>
        </w:rPr>
        <w:t xml:space="preserve">. We assume that 34% of infected individuals are hospitalized (Unwin </w:t>
      </w:r>
      <w:r w:rsidR="005B60F4" w:rsidRPr="005B60F4">
        <w:rPr>
          <w:rFonts w:eastAsiaTheme="minorEastAsia"/>
          <w:i/>
          <w:iCs/>
          <w:lang w:val="en-US"/>
        </w:rPr>
        <w:t>et al, unpublished</w:t>
      </w:r>
      <w:r w:rsidR="005B60F4">
        <w:rPr>
          <w:rFonts w:eastAsiaTheme="minorEastAsia"/>
          <w:lang w:val="en-US"/>
        </w:rPr>
        <w:t>), and that individuals who seek hospitalization and individuals who do not seek hospitalization mix homogeneously.</w:t>
      </w:r>
    </w:p>
    <w:p w14:paraId="4B017CC2" w14:textId="1F3CA8C3" w:rsidR="00AB43FF" w:rsidRDefault="00AB43FF" w:rsidP="00AB43FF">
      <w:pPr>
        <w:jc w:val="both"/>
        <w:rPr>
          <w:rFonts w:eastAsiaTheme="minorEastAsia"/>
          <w:lang w:val="en-US"/>
        </w:rPr>
      </w:pPr>
      <w:r>
        <w:rPr>
          <w:rFonts w:eastAsiaTheme="minorEastAsia"/>
          <w:lang w:val="en-US"/>
        </w:rPr>
        <w:t>We</w:t>
      </w:r>
      <w:r w:rsidR="00202F8F">
        <w:rPr>
          <w:rFonts w:eastAsiaTheme="minorEastAsia"/>
          <w:lang w:val="en-US"/>
        </w:rPr>
        <w:t xml:space="preserve"> </w:t>
      </w:r>
      <w:r w:rsidR="009D2EB0">
        <w:rPr>
          <w:rFonts w:eastAsiaTheme="minorEastAsia"/>
          <w:lang w:val="en-US"/>
        </w:rPr>
        <w:t xml:space="preserve">estimate the instantaneous reproduction </w:t>
      </w:r>
      <w:r w:rsidR="006F3EEC">
        <w:rPr>
          <w:rFonts w:eastAsiaTheme="minorEastAsia"/>
          <w:lang w:val="en-US"/>
        </w:rPr>
        <w:t xml:space="preserve">number of SARS-CoV-2 </w:t>
      </w:r>
      <w:r w:rsidR="009D2EB0">
        <w:rPr>
          <w:rFonts w:eastAsiaTheme="minorEastAsia"/>
          <w:lang w:val="en-US"/>
        </w:rPr>
        <w:t>using</w:t>
      </w:r>
      <w:r>
        <w:rPr>
          <w:rFonts w:eastAsiaTheme="minorEastAsia"/>
          <w:lang w:val="en-US"/>
        </w:rPr>
        <w:t xml:space="preserve"> timeseries of COVID-19 deaths in the UK </w:t>
      </w:r>
      <w:r w:rsidR="006C110A">
        <w:rPr>
          <w:rFonts w:eastAsiaTheme="minorEastAsia"/>
          <w:lang w:val="en-US"/>
        </w:rPr>
        <w:t xml:space="preserve">from </w:t>
      </w:r>
      <w:r>
        <w:rPr>
          <w:rFonts w:eastAsiaTheme="minorEastAsia"/>
          <w:lang w:val="en-US"/>
        </w:rPr>
        <w:t>March 2020</w:t>
      </w:r>
      <w:r w:rsidR="006C110A">
        <w:rPr>
          <w:rFonts w:eastAsiaTheme="minorEastAsia"/>
          <w:lang w:val="en-US"/>
        </w:rPr>
        <w:t xml:space="preserve"> to January 2021</w:t>
      </w:r>
      <w:r>
        <w:rPr>
          <w:rFonts w:eastAsiaTheme="minorEastAsia"/>
          <w:lang w:val="en-US"/>
        </w:rPr>
        <w:t xml:space="preserve">. We use incidence of deaths rather than cases because ascertainment of deaths is significantly better than that of cases, especially during the early months of the epidemic when testing capacity was highly constrained. However, due to a </w:t>
      </w:r>
      <w:r w:rsidR="008B0573">
        <w:rPr>
          <w:rFonts w:eastAsiaTheme="minorEastAsia"/>
          <w:lang w:val="en-US"/>
        </w:rPr>
        <w:t xml:space="preserve">delay </w:t>
      </w:r>
      <w:r>
        <w:rPr>
          <w:rFonts w:eastAsiaTheme="minorEastAsia"/>
          <w:lang w:val="en-US"/>
        </w:rPr>
        <w:t>between infection and death, the resulting estimates of R will be lagged</w:t>
      </w:r>
      <w:r w:rsidR="0071156F">
        <w:rPr>
          <w:rFonts w:eastAsiaTheme="minorEastAsia"/>
          <w:lang w:val="en-US"/>
        </w:rPr>
        <w:t xml:space="preserve"> and smoothed</w:t>
      </w:r>
      <w:r w:rsidR="002D4F8C">
        <w:rPr>
          <w:rFonts w:eastAsiaTheme="minorEastAsia"/>
          <w:lang w:val="en-US"/>
        </w:rPr>
        <w:t xml:space="preserve"> –</w:t>
      </w:r>
      <w:r w:rsidR="006F3EEC">
        <w:rPr>
          <w:rFonts w:eastAsiaTheme="minorEastAsia"/>
          <w:lang w:val="en-US"/>
        </w:rPr>
        <w:t xml:space="preserve"> </w:t>
      </w:r>
      <w:r w:rsidR="002D4F8C">
        <w:rPr>
          <w:rFonts w:eastAsiaTheme="minorEastAsia"/>
          <w:lang w:val="en-US"/>
        </w:rPr>
        <w:t xml:space="preserve">the </w:t>
      </w:r>
      <w:r w:rsidR="00A352E6">
        <w:rPr>
          <w:rFonts w:eastAsiaTheme="minorEastAsia"/>
          <w:lang w:val="en-US"/>
        </w:rPr>
        <w:t xml:space="preserve">average </w:t>
      </w:r>
      <w:r w:rsidR="002D4F8C">
        <w:rPr>
          <w:rFonts w:eastAsiaTheme="minorEastAsia"/>
          <w:lang w:val="en-US"/>
        </w:rPr>
        <w:t xml:space="preserve">delay from infection to symptom onset </w:t>
      </w:r>
      <w:r w:rsidR="00A352E6">
        <w:rPr>
          <w:rFonts w:eastAsiaTheme="minorEastAsia"/>
          <w:lang w:val="en-US"/>
        </w:rPr>
        <w:t xml:space="preserve">is estimated to be around 5.5 days in the UK </w:t>
      </w:r>
      <w:r w:rsidR="00A352E6">
        <w:rPr>
          <w:rFonts w:eastAsiaTheme="minorEastAsia"/>
          <w:lang w:val="en-US"/>
        </w:rPr>
        <w:fldChar w:fldCharType="begin" w:fldLock="1"/>
      </w:r>
      <w:r w:rsidR="00AF1392">
        <w:rPr>
          <w:rFonts w:eastAsiaTheme="minorEastAsia"/>
          <w:lang w:val="en-US"/>
        </w:rPr>
        <w:instrText>ADDIN CSL_CITATION {"citationItems":[{"id":"ITEM-1","itemData":{"DOI":"10.1101/2020.11.17.20231548","abstract":"The serial interval of an infectious disease, commonly interpreted as the time between onset of symptoms in sequentially infected individuals within a chain of transmission, is a key epidemiological quantity involved in estimating the reproduction number. The serial interval is closely related to other key quantities, including the incubation period, the generation interval (the time between sequential infections) and time delays between infection and the observations associated with monitoring an outbreak such as confirmed cases, hospital admissions and deaths. Estimates of these quantities are often based on small data sets from early contact tracing and are subject to considerable uncertainty, which is especially true for early COVID-19 data. In this paper we estimate these key quantities in the context of COVID-19 for the UK, including a meta-analysis of early estimates of the serial interval. We estimate distributions for the serial interval with a mean 5.6 (95% CrI 5.1–6.2) and SD 4.2 (95% CrI 3.9–4.6) days (empirical distribution), the generation interval with a mean 4.8 (95% CrI 4.3–5.41) and SD 1.7 (95% CrI 1.0–2.6) days (fitted gamma distribution), and the incubation period with a mean 5.5 (95% CrI 5.1–5.8) and SD 4.9 (95% CrI 4.5–5.3) days (fitted log normal distribution). We quantify the impact of the uncertainty surrounding the serial interval, generation interval, incubation period and time delays, on the subsequent estimation of the reproduction number, when pragmatic and more formal approaches are taken. These estimates place empirical bounds on the estimates of most relevant model parameters and are expected to contribute to modelling COVID-19 transmission.","author":[{"dropping-particle":"","family":"Challen","given":"Robert","non-dropping-particle":"","parse-names":false,"suffix":""},{"dropping-particle":"","family":"Brooks-Pollock","given":"Ellen","non-dropping-particle":"","parse-names":false,"suffix":""},{"dropping-particle":"","family":"Tsaneva-Atanasova","given":"Krasimira","non-dropping-particle":"","parse-names":false,"suffix":""},{"dropping-particle":"","family":"Danon","given":"Leon","non-dropping-particle":"","parse-names":false,"suffix":""}],"container-title":"medRxiv","id":"ITEM-1","issued":{"date-parts":[["2020","11","20"]]},"page":"2020.11.17.20231548","publisher":"medRxiv","title":"Meta-analysis of the SARS-CoV-2 serial interval and the impact of parameter uncertainty on the COVID-19 reproduction number","type":"article"},"uris":["http://www.mendeley.com/documents/?uuid=9b045e26-ac63-34ab-85ef-dec9725f336c"]}],"mendeley":{"formattedCitation":"(22)","plainTextFormattedCitation":"(22)","previouslyFormattedCitation":"(22)"},"properties":{"noteIndex":0},"schema":"https://github.com/citation-style-language/schema/raw/master/csl-citation.json"}</w:instrText>
      </w:r>
      <w:r w:rsidR="00A352E6">
        <w:rPr>
          <w:rFonts w:eastAsiaTheme="minorEastAsia"/>
          <w:lang w:val="en-US"/>
        </w:rPr>
        <w:fldChar w:fldCharType="separate"/>
      </w:r>
      <w:r w:rsidR="00AF1392" w:rsidRPr="00AF1392">
        <w:rPr>
          <w:rFonts w:eastAsiaTheme="minorEastAsia"/>
          <w:noProof/>
          <w:lang w:val="en-US"/>
        </w:rPr>
        <w:t>(22)</w:t>
      </w:r>
      <w:r w:rsidR="00A352E6">
        <w:rPr>
          <w:rFonts w:eastAsiaTheme="minorEastAsia"/>
          <w:lang w:val="en-US"/>
        </w:rPr>
        <w:fldChar w:fldCharType="end"/>
      </w:r>
      <w:r w:rsidR="002D4F8C">
        <w:rPr>
          <w:rFonts w:eastAsiaTheme="minorEastAsia"/>
          <w:lang w:val="en-US"/>
        </w:rPr>
        <w:t>, while estimates of the delay from symptom onset to death range from around 13</w:t>
      </w:r>
      <w:r w:rsidR="00A76927">
        <w:rPr>
          <w:rFonts w:eastAsiaTheme="minorEastAsia"/>
          <w:lang w:val="en-US"/>
        </w:rPr>
        <w:t xml:space="preserve"> days</w:t>
      </w:r>
      <w:r w:rsidR="003830DA">
        <w:rPr>
          <w:rFonts w:eastAsiaTheme="minorEastAsia"/>
          <w:lang w:val="en-US"/>
        </w:rPr>
        <w:t xml:space="preserve"> </w:t>
      </w:r>
      <w:r w:rsidR="003830DA">
        <w:rPr>
          <w:rFonts w:eastAsiaTheme="minorEastAsia"/>
          <w:lang w:val="en-US"/>
        </w:rPr>
        <w:fldChar w:fldCharType="begin" w:fldLock="1"/>
      </w:r>
      <w:r w:rsidR="00AF1392">
        <w:rPr>
          <w:rFonts w:eastAsiaTheme="minorEastAsia"/>
          <w:lang w:val="en-US"/>
        </w:rPr>
        <w:instrText>ADDIN CSL_CITATION {"citationItems":[{"id":"ITEM-1","itemData":{"DOI":"10.1101/2020.01.26.20018754","abstract":"The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risk.","author":[{"dropping-particle":"","family":"Linton","given":"Natalie M","non-dropping-particle":"","parse-names":false,"suffix":""},{"dropping-particle":"","family":"Kobayashi","given":"Tetsuro","non-dropping-particle":"","parse-names":false,"suffix":""},{"dropping-particle":"","family":"Yang","given":"Yichi","non-dropping-particle":"","parse-names":false,"suffix":""},{"dropping-particle":"","family":"Hayashi","given":"Katsuma","non-dropping-particle":"","parse-names":false,"suffix":""},{"dropping-particle":"","family":"Akhmetzhanov","given":"Andrei R","non-dropping-particle":"","parse-names":false,"suffix":""},{"dropping-particle":"","family":"Jung","given":"Sung-Mok","non-dropping-particle":"","parse-names":false,"suffix":""},{"dropping-particle":"","family":"Yuan","given":"Baoyin","non-dropping-particle":"","parse-names":false,"suffix":""},{"dropping-particle":"","family":"Kinoshita","given":"Ryo","non-dropping-particle":"","parse-names":false,"suffix":""},{"dropping-particle":"","family":"Nishiura","given":"Hiroshi","non-dropping-particle":"","parse-names":false,"suffix":""}],"id":"ITEM-1","issued":{"date-parts":[["0"]]},"title":"Incubation Period and Other Epidemiological Characteristics of 2019 Novel Coronavirus Infections with Right Truncation: A Statistical Analysis of Publicly Available Case Data","type":"article-journal"},"uris":["http://www.mendeley.com/documents/?uuid=9a5b2291-fddf-3867-b759-81f1a2d688cc"]}],"mendeley":{"formattedCitation":"(23)","plainTextFormattedCitation":"(23)","previouslyFormattedCitation":"(23)"},"properties":{"noteIndex":0},"schema":"https://github.com/citation-style-language/schema/raw/master/csl-citation.json"}</w:instrText>
      </w:r>
      <w:r w:rsidR="003830DA">
        <w:rPr>
          <w:rFonts w:eastAsiaTheme="minorEastAsia"/>
          <w:lang w:val="en-US"/>
        </w:rPr>
        <w:fldChar w:fldCharType="separate"/>
      </w:r>
      <w:r w:rsidR="00AF1392" w:rsidRPr="00AF1392">
        <w:rPr>
          <w:rFonts w:eastAsiaTheme="minorEastAsia"/>
          <w:noProof/>
          <w:lang w:val="en-US"/>
        </w:rPr>
        <w:t>(23)</w:t>
      </w:r>
      <w:r w:rsidR="003830DA">
        <w:rPr>
          <w:rFonts w:eastAsiaTheme="minorEastAsia"/>
          <w:lang w:val="en-US"/>
        </w:rPr>
        <w:fldChar w:fldCharType="end"/>
      </w:r>
      <w:r w:rsidR="002D4F8C">
        <w:rPr>
          <w:rFonts w:eastAsiaTheme="minorEastAsia"/>
          <w:lang w:val="en-US"/>
        </w:rPr>
        <w:t xml:space="preserve"> to 18 days</w:t>
      </w:r>
      <w:r w:rsidR="003830DA">
        <w:rPr>
          <w:rFonts w:eastAsiaTheme="minorEastAsia"/>
          <w:lang w:val="en-US"/>
        </w:rPr>
        <w:t xml:space="preserve"> </w:t>
      </w:r>
      <w:r w:rsidR="003830DA">
        <w:rPr>
          <w:rFonts w:eastAsiaTheme="minorEastAsia"/>
          <w:lang w:val="en-US"/>
        </w:rPr>
        <w:fldChar w:fldCharType="begin" w:fldLock="1"/>
      </w:r>
      <w:r w:rsidR="00AF1392">
        <w:rPr>
          <w:rFonts w:eastAsiaTheme="minorEastAsia"/>
          <w:lang w:val="en-US"/>
        </w:rPr>
        <w:instrText>ADDIN CSL_CITATION {"citationItems":[{"id":"ITEM-1","itemData":{"DOI":"10.1136/bmjopen-2020-039856","abstract":"Objectives Our objective was to review the literature on the inferred duration of the infectious period of COVID-19, caused by severe acute respiratory syndrome coronavirus 2 (SARS-CoV-2) virus, and provide an overview of the variation depending on the methodological approach. Design Rapid scoping review. Literature review with fixed search terms, up to 1 April 2020. Central tendency and variation of the parameter estimates for infectious period in (A) asymptomatic and (B) symptomatic cases from (1) virological studies (repeated testing), (2) tracing studies and (3) modelling studies were gathered. Narrative review of viral dynamics. Information sources Search strategies developed and the following searched: PubMed, Google Scholar, MedRxiv and BioRxiv. Additionally, the Health Information Quality Authority (Ireland) viral load synthesis was used, which screened literature from PubMed, Embase, ScienceDirect, NHS evidence, Cochrane, medRxiv and bioRxiv, and HRB open databases. Results There was substantial variation in the estimates, and how infectious period was inferred. One study provided approximate median infectious period for asymptomatic cases of 6.5-9.5 days. Median presymptomatic infectious period across studies varied over &lt;1-4 days. Estimated mean time from symptom onset to two negative RT-PCR tests was 13.4 days (95% CI 10.9 to 15.8) but was shorter when studies included children or less severe cases. Estimated mean duration from symptom onset to hospital discharge or death (potential maximal infectious period) was 18.1 days (95% CI 15.1 to 21.0); time to discharge was on average 4 days shorter than time to death. Viral dynamic data and model infectious parameters were often shorter than repeated diagnostic data. Conclusions There are limitations of inferring infectiousness from repeated diagnosis, viral loads and viral replication data alone and also potential patient recall bias relevant to estimating exposure and symptom onset times. Despite this, available data provide a preliminary evidence base to inform models of central tendency for key parameters and variation for exploring parameter space and sensitivity analysis.","author":[{"dropping-particle":"","family":"Byrne","given":"Andrew William","non-dropping-particle":"","parse-names":false,"suffix":""},{"dropping-particle":"","family":"Mcevoy","given":"David","non-dropping-particle":"","parse-names":false,"suffix":""},{"dropping-particle":"","family":"Collins","given":"Aine B","non-dropping-particle":"","parse-names":false,"suffix":""},{"dropping-particle":"","family":"Hunt","given":"Kevin","non-dropping-particle":"","parse-names":false,"suffix":""},{"dropping-particle":"","family":"Casey","given":"Miriam","non-dropping-particle":"","parse-names":false,"suffix":""},{"dropping-particle":"","family":"Barber","given":"Ann","non-dropping-particle":"","parse-names":false,"suffix":""},{"dropping-particle":"","family":"Butler","given":"Francis","non-dropping-particle":"","parse-names":false,"suffix":""},{"dropping-particle":"","family":"Griffin","given":"John","non-dropping-particle":"","parse-names":false,"suffix":""},{"dropping-particle":"","family":"Lane","given":"Elizabeth A","non-dropping-particle":"","parse-names":false,"suffix":""},{"dropping-particle":"","family":"Mcaloon","given":"Conor","non-dropping-particle":"","parse-names":false,"suffix":""},{"dropping-particle":"","family":"O'brien","given":"Kirsty","non-dropping-particle":"","parse-names":false,"suffix":""},{"dropping-particle":"","family":"Wall","given":"Patrick","non-dropping-particle":"","parse-names":false,"suffix":""},{"dropping-particle":"","family":"Walsh","given":"Kieran A","non-dropping-particle":"","parse-names":false,"suffix":""},{"dropping-particle":"","family":"More","given":"Simon J","non-dropping-particle":"","parse-names":false,"suffix":""},{"dropping-particle":"","family":"Andrew","given":"Dr","non-dropping-particle":"","parse-names":false,"suffix":""},{"dropping-particle":"","family":"Byrne","given":"William","non-dropping-particle":"","parse-names":false,"suffix":""}],"container-title":"BMJ Open","id":"ITEM-1","issued":{"date-parts":[["2020"]]},"page":"39856","title":"Inferred duration of infectious period of SARS-CoV-2: rapid scoping review and analysis of available evidence for asymptomatic and symptomatic COVID-19 cases","type":"article-journal","volume":"10"},"uris":["http://www.mendeley.com/documents/?uuid=82388fe4-8be1-33df-b2cf-cdf7d14cdacf"]}],"mendeley":{"formattedCitation":"(24)","plainTextFormattedCitation":"(24)","previouslyFormattedCitation":"(24)"},"properties":{"noteIndex":0},"schema":"https://github.com/citation-style-language/schema/raw/master/csl-citation.json"}</w:instrText>
      </w:r>
      <w:r w:rsidR="003830DA">
        <w:rPr>
          <w:rFonts w:eastAsiaTheme="minorEastAsia"/>
          <w:lang w:val="en-US"/>
        </w:rPr>
        <w:fldChar w:fldCharType="separate"/>
      </w:r>
      <w:r w:rsidR="00AF1392" w:rsidRPr="00AF1392">
        <w:rPr>
          <w:rFonts w:eastAsiaTheme="minorEastAsia"/>
          <w:noProof/>
          <w:lang w:val="en-US"/>
        </w:rPr>
        <w:t>(24)</w:t>
      </w:r>
      <w:r w:rsidR="003830DA">
        <w:rPr>
          <w:rFonts w:eastAsiaTheme="minorEastAsia"/>
          <w:lang w:val="en-US"/>
        </w:rPr>
        <w:fldChar w:fldCharType="end"/>
      </w:r>
      <w:r w:rsidR="002D4F8C">
        <w:rPr>
          <w:rFonts w:eastAsiaTheme="minorEastAsia"/>
          <w:lang w:val="en-US"/>
        </w:rPr>
        <w:t>.</w:t>
      </w:r>
      <w:r w:rsidR="000412A8">
        <w:rPr>
          <w:rFonts w:eastAsiaTheme="minorEastAsia"/>
          <w:lang w:val="en-US"/>
        </w:rPr>
        <w:t xml:space="preserve"> Other papers have demonstrated inference of R accounting for lagged metrics, for example </w:t>
      </w:r>
      <w:r w:rsidR="000412A8">
        <w:rPr>
          <w:rFonts w:eastAsiaTheme="minorEastAsia"/>
          <w:lang w:val="en-US"/>
        </w:rPr>
        <w:fldChar w:fldCharType="begin" w:fldLock="1"/>
      </w:r>
      <w:r w:rsidR="003A62AD">
        <w:rPr>
          <w:rFonts w:eastAsiaTheme="minorEastAsia"/>
          <w:lang w:val="en-US"/>
        </w:rPr>
        <w:instrText>ADDIN CSL_CITATION {"citationItems":[{"id":"ITEM-1","itemData":{"DOI":"10.12688/wellcomeopenres.16006.2","ISSN":"2398-502X","abstract":" Background: Assessing temporal variations in transmission in different countries is essential for monitoring the epidemic, evaluating the effectiveness of public health interventions and estimating the impact of changes in policy.  Methods: 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  Results: Estimates of the reproduction number, trajectories of infections, and forecasts are displayed on a dedicated website as both maps and time series, and made available to download in tabular form.  Conclusions:  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 ","author":[{"dropping-particle":"","family":"Abbott","given":"Sam","non-dropping-particle":"","parse-names":false,"suffix":""},{"dropping-particle":"","family":"Hellewell","given":"Joel","non-dropping-particle":"","parse-names":false,"suffix":""},{"dropping-particle":"","family":"Thompson","given":"Robin N.","non-dropping-particle":"","parse-names":false,"suffix":""},{"dropping-particle":"","family":"Sherratt","given":"Katharine","non-dropping-particle":"","parse-names":false,"suffix":""},{"dropping-particle":"","family":"Gibbs","given":"Hamish P.","non-dropping-particle":"","parse-names":false,"suffix":""},{"dropping-particle":"","family":"Bosse","given":"Nikos I.","non-dropping-particle":"","parse-names":false,"suffix":""},{"dropping-particle":"","family":"Munday","given":"James D.","non-dropping-particle":"","parse-names":false,"suffix":""},{"dropping-particle":"","family":"Meakin","given":"Sophie","non-dropping-particle":"","parse-names":false,"suffix":""},{"dropping-particle":"","family":"Doughty","given":"Emma L.","non-dropping-particle":"","parse-names":false,"suffix":""},{"dropping-particle":"","family":"Chun","given":"June Young","non-dropping-particle":"","parse-names":false,"suffix":""},{"dropping-particle":"","family":"Chan","given":"Yung-Wai Desmond","non-dropping-particle":"","parse-names":false,"suffix":""},{"dropping-particle":"","family":"Finger","given":"Flavio","non-dropping-particle":"","parse-names":false,"suffix":""},{"dropping-particle":"","family":"Campbell","given":"Paul","non-dropping-particle":"","parse-names":false,"suffix":""},{"dropping-particle":"","family":"Endo","given":"Akira","non-dropping-particle":"","parse-names":false,"suffix":""},{"dropping-particle":"","family":"Pearson","given":"Carl A. B.","non-dropping-particle":"","parse-names":false,"suffix":""},{"dropping-particle":"","family":"Gimma","given":"Amy","non-dropping-particle":"","parse-names":false,"suffix":""},{"dropping-particle":"","family":"Russell","given":"Tim","non-dropping-particle":"","parse-names":false,"suffix":""},{"dropping-particle":"","family":"Flasche","given":"Stefan","non-dropping-particle":"","parse-names":false,"suffix":""},{"dropping-particle":"","family":"Kucharski","given":"Adam J.","non-dropping-particle":"","parse-names":false,"suffix":""},{"dropping-particle":"","family":"Eggo","given":"Rosalind M.","non-dropping-particle":"","parse-names":false,"suffix":""},{"dropping-particle":"","family":"Funk","given":"Sebastian","non-dropping-particle":"","parse-names":false,"suffix":""}],"container-title":"Wellcome Open Research","id":"ITEM-1","issued":{"date-parts":[["2020","12","8"]]},"page":"112","publisher":"F1000 Research Ltd","title":"Estimating the time-varying reproduction number of SARS-CoV-2 using national and subnational case counts","type":"article-journal","volume":"5"},"uris":["http://www.mendeley.com/documents/?uuid=86315305-a3a6-3702-819e-27088316296f"]}],"mendeley":{"formattedCitation":"(25)","plainTextFormattedCitation":"(25)","previouslyFormattedCitation":"(25)"},"properties":{"noteIndex":0},"schema":"https://github.com/citation-style-language/schema/raw/master/csl-citation.json"}</w:instrText>
      </w:r>
      <w:r w:rsidR="000412A8">
        <w:rPr>
          <w:rFonts w:eastAsiaTheme="minorEastAsia"/>
          <w:lang w:val="en-US"/>
        </w:rPr>
        <w:fldChar w:fldCharType="separate"/>
      </w:r>
      <w:r w:rsidR="000412A8" w:rsidRPr="000412A8">
        <w:rPr>
          <w:rFonts w:eastAsiaTheme="minorEastAsia"/>
          <w:noProof/>
          <w:lang w:val="en-US"/>
        </w:rPr>
        <w:t>(25)</w:t>
      </w:r>
      <w:r w:rsidR="000412A8">
        <w:rPr>
          <w:rFonts w:eastAsiaTheme="minorEastAsia"/>
          <w:lang w:val="en-US"/>
        </w:rPr>
        <w:fldChar w:fldCharType="end"/>
      </w:r>
      <w:r w:rsidR="000412A8">
        <w:rPr>
          <w:rFonts w:eastAsiaTheme="minorEastAsia"/>
          <w:lang w:val="en-US"/>
        </w:rPr>
        <w:t xml:space="preserve">. </w:t>
      </w:r>
      <w:r>
        <w:rPr>
          <w:rFonts w:eastAsiaTheme="minorEastAsia"/>
          <w:lang w:val="en-US"/>
        </w:rPr>
        <w:t xml:space="preserve">Daily UK COVID-19 deaths were taken from the Government’s coronavirus data repository, at </w:t>
      </w:r>
      <w:r>
        <w:rPr>
          <w:rFonts w:eastAsiaTheme="minorEastAsia"/>
          <w:lang w:val="en-US"/>
        </w:rPr>
        <w:fldChar w:fldCharType="begin" w:fldLock="1"/>
      </w:r>
      <w:r w:rsidR="003A62AD">
        <w:rPr>
          <w:rFonts w:eastAsiaTheme="minorEastAsia"/>
          <w:lang w:val="en-US"/>
        </w:rPr>
        <w:instrText>ADDIN CSL_CITATION {"citationItems":[{"id":"ITEM-1","itemData":{"URL":"https://coronavirus.data.gov.uk/","accessed":{"date-parts":[["2021","2","23"]]},"author":[{"dropping-particle":"","family":"PHE &amp; NHSX","given":"","non-dropping-particle":"","parse-names":false,"suffix":""}],"container-title":"https://coronavirus.data.gov.uk/","id":"ITEM-1","issued":{"date-parts":[["2020"]]},"title":"Daily summary: Coronavirus in the UK","type":"webpage"},"uris":["http://www.mendeley.com/documents/?uuid=0a666744-784a-3d87-b60a-2c1d9a6e2bc0"]}],"mendeley":{"formattedCitation":"(26)","plainTextFormattedCitation":"(26)","previouslyFormattedCitation":"(26)"},"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(26)</w:t>
      </w:r>
      <w:r>
        <w:rPr>
          <w:rFonts w:eastAsiaTheme="minorEastAsia"/>
          <w:lang w:val="en-US"/>
        </w:rPr>
        <w:fldChar w:fldCharType="end"/>
      </w:r>
      <w:r>
        <w:rPr>
          <w:rFonts w:eastAsiaTheme="minorEastAsia"/>
          <w:lang w:val="en-US"/>
        </w:rPr>
        <w:t xml:space="preserve">. We assumed a generation time distribution in the absence of isolation gamma distributed with mean </w:t>
      </w:r>
      <w:r w:rsidR="006D339A">
        <w:rPr>
          <w:rFonts w:eastAsiaTheme="minorEastAsia"/>
          <w:lang w:val="en-US"/>
        </w:rPr>
        <w:t xml:space="preserve">5.71 days </w:t>
      </w:r>
      <w:r>
        <w:rPr>
          <w:rFonts w:eastAsiaTheme="minorEastAsia"/>
          <w:lang w:val="en-US"/>
        </w:rPr>
        <w:t xml:space="preserve">and standard deviation </w:t>
      </w:r>
      <w:r w:rsidR="006D339A">
        <w:rPr>
          <w:rFonts w:eastAsiaTheme="minorEastAsia"/>
          <w:lang w:val="en-US"/>
        </w:rPr>
        <w:t xml:space="preserve">3.09 days </w:t>
      </w:r>
      <w:r>
        <w:rPr>
          <w:rFonts w:eastAsiaTheme="minorEastAsia"/>
          <w:lang w:val="en-US"/>
        </w:rPr>
        <w:t xml:space="preserve">as in </w:t>
      </w:r>
      <w:r>
        <w:rPr>
          <w:rFonts w:eastAsiaTheme="minorEastAsia"/>
          <w:lang w:val="en-US"/>
        </w:rPr>
        <w:fldChar w:fldCharType="begin" w:fldLock="1"/>
      </w:r>
      <w:r w:rsidR="003A62AD">
        <w:rPr>
          <w:rFonts w:eastAsiaTheme="minorEastAsia"/>
          <w:lang w:val="en-US"/>
        </w:rPr>
        <w:instrText>ADDIN CSL_CITATION {"citationItems":[{"id":"ITEM-1","itemData":{"DOI":"10.1101/2020.07.23.20160317","PMID":"32793929","abstract":"Several mechanisms driving SARS-CoV-2 transmission remain unclear. Based on individual records of 1,178 SARS-CoV-2 infectors and their 15,648 contacts in Hunan, China, we estimated key transmission parameters. The mean generation time was estimated to be 5.7 (median: 5.5, IQR: 4.5, 6.8) days, with infectiousness peaking 1.8 days before symptom onset, with 95% of transmission events occurring between 8.8 days before and 9.5 days after symptom onset. Most of transmission events occurred during the pre-symptomatic phase (59.2%). SARS-CoV-2 susceptibility to infection increases with age, while transmissibility is not significantly different between age groups and between symptomatic and asymptomatic individuals. Contacts in households and exposure to first-generation cases are associated with higher odds of transmission. Our findings support the hypothesis that children can effectively transmit SARS-CoV-2 and highlight how pre-symptomatic and asymptomatic transmission can hinder control efforts.","author":[{"dropping-particle":"","family":"Hu","given":"Shixiong","non-dropping-particle":"","parse-names":false,"suffix":""},{"dropping-particle":"","family":"Wang","given":"Wei","non-dropping-particle":"","parse-names":false,"suffix":""},{"dropping-particle":"","family":"Wang","given":"Yan","non-dropping-particle":"","parse-names":false,"suffix":""},{"dropping-particle":"","family":"Litvinova","given":"Maria","non-dropping-particle":"","parse-names":false,"suffix":""},{"dropping-particle":"","family":"Luo","given":"Kaiwei","non-dropping-particle":"","parse-names":false,"suffix":""},{"dropping-particle":"","family":"Ren","given":"Lingshuang","non-dropping-particle":"","parse-names":false,"suffix":""},{"dropping-particle":"","family":"Sun","given":"Qianlai","non-dropping-particle":"","parse-names":false,"suffix":""},{"dropping-particle":"","family":"Chen","given":"Xinghui","non-dropping-particle":"","parse-names":false,"suffix":""},{"dropping-particle":"","family":"Zeng","given":"Ge","non-dropping-particle":"","parse-names":false,"suffix":""},{"dropping-particle":"","family":"Li","given":"Jing","non-dropping-particle":"","parse-names":false,"suffix":""},{"dropping-particle":"","family":"Liang","given":"Lu","non-dropping-particle":"","parse-names":false,"suffix":""},{"dropping-particle":"","family":"Deng","given":"Zhihong","non-dropping-particle":"","parse-names":false,"suffix":""},{"dropping-particle":"","family":"Zheng","given":"Wen","non-dropping-particle":"","parse-names":false,"suffix":""},{"dropping-particle":"","family":"Li","given":"Mei","non-dropping-particle":"","parse-names":false,"suffix":""},{"dropping-particle":"","family":"Yang","given":"Hao","non-dropping-particle":"","parse-names":false,"suffix":""},{"dropping-particle":"","family":"Guo","given":"Jinxin","non-dropping-particle":"","parse-names":false,"suffix":""},{"dropping-particle":"","family":"Wang","given":"Kai","non-dropping-particle":"","parse-names":false,"suffix":""},{"dropping-particle":"","family":"Chen","given":"Xinhua","non-dropping-particle":"","parse-names":false,"suffix":""},{"dropping-particle":"","family":"Liu","given":"Ziyan","non-dropping-particle":"","parse-names":false,"suffix":""},{"dropping-particle":"","family":"Yan","given":"Han","non-dropping-particle":"","parse-names":false,"suffix":""},{"dropping-particle":"","family":"Shi","given":"Huilin","non-dropping-particle":"","parse-names":false,"suffix":""},{"dropping-particle":"","family":"Chen","given":"Zhiyuan","non-dropping-particle":"","parse-names":false,"suffix":""},{"dropping-particle":"","family":"Zhou","given":"Yonghong","non-dropping-particle":"","parse-names":false,"suffix":""},{"dropping-particle":"","family":"Sun","given":"Kaiyuan","non-dropping-particle":"","parse-names":false,"suffix":""},{"dropping-particle":"","family":"Vespignani","given":"Alessandro","non-dropping-particle":"","parse-names":false,"suffix":""},{"dropping-particle":"","family":"Viboud","given":"Cécile","non-dropping-particle":"","parse-names":false,"suffix":""},{"dropping-particle":"","family":"Gao","given":"Lidong","non-dropping-particle":"","parse-names":false,"suffix":""},{"dropping-particle":"","family":"Ajelli","given":"Marco","non-dropping-particle":"","parse-names":false,"suffix":""},{"dropping-particle":"","family":"Yu","given":"Hongjie","non-dropping-particle":"","parse-names":false,"suffix":""}],"container-title":"medRxiv","id":"ITEM-1","issued":{"date-parts":[["2020","11","3"]]},"page":"2020.07.23.20160317","publisher":"medRxiv","title":"Infectivity, susceptibility, and risk factors associated with SARS-CoV-2 transmission under intensive contact tracing in Hunan, China","type":"article"},"uris":["http://www.mendeley.com/documents/?uuid=acae3edd-3128-3357-9c19-cdacfaa311c3"]}],"mendeley":{"formattedCitation":"(27)","plainTextFormattedCitation":"(27)","previouslyFormattedCitation":"(27)"},"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(27)</w:t>
      </w:r>
      <w:r>
        <w:rPr>
          <w:rFonts w:eastAsiaTheme="minorEastAsia"/>
          <w:lang w:val="en-US"/>
        </w:rPr>
        <w:fldChar w:fldCharType="end"/>
      </w:r>
      <w:r>
        <w:rPr>
          <w:rFonts w:eastAsiaTheme="minorEastAsia"/>
          <w:lang w:val="en-US"/>
        </w:rPr>
        <w:t xml:space="preserve">. </w:t>
      </w:r>
      <w:r w:rsidR="001C1FF3">
        <w:rPr>
          <w:rFonts w:eastAsiaTheme="minorEastAsia"/>
          <w:lang w:val="en-US"/>
        </w:rPr>
        <w:t xml:space="preserve">We consider two scenarios: an optimistic scenario in which 75% of symptomatic individuals (47% of all infected) isolate 30% of the way into their infection, and a pessimistic scenario in which 25% of symptomatic individuals (16% of all infected) isolate 70% of the way into their infection. </w:t>
      </w:r>
    </w:p>
    <w:p w14:paraId="169C2E6B" w14:textId="45FC2E41" w:rsidR="003D5F50" w:rsidRDefault="003D5F50" w:rsidP="007B5B78">
      <w:pPr>
        <w:rPr>
          <w:b/>
          <w:bCs/>
          <w:lang w:val="en-US"/>
        </w:rPr>
      </w:pPr>
      <w:r w:rsidRPr="003D5F50">
        <w:rPr>
          <w:b/>
          <w:bCs/>
          <w:lang w:val="en-US"/>
        </w:rPr>
        <w:t>Results</w:t>
      </w:r>
    </w:p>
    <w:p w14:paraId="75B39DE3" w14:textId="0A9B98C8" w:rsidR="00EA4E1A" w:rsidRDefault="00EA4E1A" w:rsidP="00EA4E1A">
      <w:pPr>
        <w:jc w:val="both"/>
        <w:rPr>
          <w:rFonts w:eastAsiaTheme="minorEastAsia"/>
          <w:i/>
          <w:iCs/>
          <w:lang w:val="en-US"/>
        </w:rPr>
      </w:pPr>
      <w:bookmarkStart w:id="20" w:name="_Hlk61524693"/>
      <w:r>
        <w:rPr>
          <w:rFonts w:eastAsiaTheme="minorEastAsia"/>
          <w:i/>
          <w:iCs/>
          <w:lang w:val="en-US"/>
        </w:rPr>
        <w:t>Symptomatic isolation and non-isolation</w:t>
      </w:r>
    </w:p>
    <w:p w14:paraId="5D1DD14F" w14:textId="230345D2" w:rsidR="00B33717" w:rsidRDefault="00906CA4" w:rsidP="00B33717">
      <w:pPr>
        <w:jc w:val="both"/>
        <w:rPr>
          <w:rFonts w:eastAsiaTheme="minorEastAsia"/>
          <w:lang w:val="en-US"/>
        </w:rPr>
      </w:pPr>
      <w:r>
        <w:rPr>
          <w:rFonts w:eastAsiaTheme="minorEastAsia"/>
          <w:lang w:val="en-US"/>
        </w:rPr>
        <w:t>Isolation of symptomatic cases on onset will necessarily reduce the generation time distribution for those who isolate (</w:t>
      </w:r>
      <w:r w:rsidR="006F3EEC">
        <w:rPr>
          <w:rFonts w:eastAsiaTheme="minorEastAsia"/>
          <w:lang w:val="en-US"/>
        </w:rPr>
        <w:t>f</w:t>
      </w:r>
      <w:r w:rsidR="00CD165F">
        <w:rPr>
          <w:rFonts w:eastAsiaTheme="minorEastAsia"/>
          <w:lang w:val="en-US"/>
        </w:rPr>
        <w:t xml:space="preserve">or example,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Figure</w:t>
      </w:r>
      <w:r w:rsidR="00CD165F">
        <w:t>s</w:t>
      </w:r>
      <w:r>
        <w:t xml:space="preserve"> </w:t>
      </w:r>
      <w:r>
        <w:rPr>
          <w:noProof/>
        </w:rPr>
        <w:t>1</w:t>
      </w:r>
      <w:r>
        <w:rPr>
          <w:rFonts w:eastAsiaTheme="minorEastAsia"/>
          <w:lang w:val="en-US"/>
        </w:rPr>
        <w:fldChar w:fldCharType="end"/>
      </w:r>
      <w:r>
        <w:rPr>
          <w:rFonts w:eastAsiaTheme="minorEastAsia"/>
          <w:lang w:val="en-US"/>
        </w:rPr>
        <w:t>A-C</w:t>
      </w:r>
      <w:r w:rsidR="00202F8F">
        <w:rPr>
          <w:rFonts w:eastAsiaTheme="minorEastAsia"/>
          <w:lang w:val="en-US"/>
        </w:rPr>
        <w:t xml:space="preserve"> – </w:t>
      </w:r>
      <w:r>
        <w:rPr>
          <w:rFonts w:eastAsiaTheme="minorEastAsia"/>
          <w:lang w:val="en-US"/>
        </w:rPr>
        <w:t>corresponding to isolation 25%, 50% and 75% into the generation time distribution</w:t>
      </w:r>
      <w:r w:rsidR="00202F8F">
        <w:rPr>
          <w:rFonts w:eastAsiaTheme="minorEastAsia"/>
          <w:lang w:val="en-US"/>
        </w:rPr>
        <w:t xml:space="preserve">, </w:t>
      </w:r>
      <w:r w:rsidR="00CD165F">
        <w:rPr>
          <w:rFonts w:eastAsiaTheme="minorEastAsia"/>
          <w:lang w:val="en-US"/>
        </w:rPr>
        <w:t xml:space="preserve">compared to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 xml:space="preserve">Figure </w:t>
      </w:r>
      <w:r>
        <w:rPr>
          <w:noProof/>
        </w:rPr>
        <w:t>1</w:t>
      </w:r>
      <w:r>
        <w:rPr>
          <w:rFonts w:eastAsiaTheme="minorEastAsia"/>
          <w:lang w:val="en-US"/>
        </w:rPr>
        <w:fldChar w:fldCharType="end"/>
      </w:r>
      <w:r>
        <w:rPr>
          <w:rFonts w:eastAsiaTheme="minorEastAsia"/>
          <w:lang w:val="en-US"/>
        </w:rPr>
        <w:t xml:space="preserve">D </w:t>
      </w:r>
      <w:r w:rsidR="00202F8F">
        <w:rPr>
          <w:rFonts w:eastAsiaTheme="minorEastAsia"/>
          <w:lang w:val="en-US"/>
        </w:rPr>
        <w:t xml:space="preserve">– </w:t>
      </w:r>
      <w:r w:rsidR="00CD165F">
        <w:rPr>
          <w:rFonts w:eastAsiaTheme="minorEastAsia"/>
          <w:lang w:val="en-US"/>
        </w:rPr>
        <w:t xml:space="preserve">corresponding to </w:t>
      </w:r>
      <w:r>
        <w:rPr>
          <w:rFonts w:eastAsiaTheme="minorEastAsia"/>
          <w:lang w:val="en-US"/>
        </w:rPr>
        <w:t>no isolation). This means that in a growing epidemic, isolation will mean the true R is lower than that derived assuming generation time distribution representative only of non-isolating cases, and vice-verse for shrinking epidemics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 xml:space="preserve">Figure </w:t>
      </w:r>
      <w:r>
        <w:rPr>
          <w:noProof/>
        </w:rPr>
        <w:t>1</w:t>
      </w:r>
      <w:r>
        <w:rPr>
          <w:rFonts w:eastAsiaTheme="minorEastAsia"/>
          <w:lang w:val="en-US"/>
        </w:rPr>
        <w:fldChar w:fldCharType="end"/>
      </w:r>
      <w:r>
        <w:rPr>
          <w:rFonts w:eastAsiaTheme="minorEastAsia"/>
          <w:lang w:val="en-US"/>
        </w:rPr>
        <w:t xml:space="preserve">E). </w:t>
      </w:r>
      <w:r w:rsidR="002241E5">
        <w:rPr>
          <w:rFonts w:eastAsiaTheme="minorEastAsia"/>
          <w:lang w:val="en-US"/>
        </w:rPr>
        <w:t>This error is higher with higher growth/reduction rates, as well as with higher isolating populations (</w:t>
      </w:r>
      <w:r w:rsidR="002241E5">
        <w:rPr>
          <w:rFonts w:eastAsiaTheme="minorEastAsia"/>
          <w:lang w:val="en-US"/>
        </w:rPr>
        <w:fldChar w:fldCharType="begin"/>
      </w:r>
      <w:r w:rsidR="002241E5">
        <w:rPr>
          <w:rFonts w:eastAsiaTheme="minorEastAsia"/>
          <w:lang w:val="en-US"/>
        </w:rPr>
        <w:instrText xml:space="preserve"> REF _Ref62033673 \h </w:instrText>
      </w:r>
      <w:r w:rsidR="002241E5">
        <w:rPr>
          <w:rFonts w:eastAsiaTheme="minorEastAsia"/>
          <w:lang w:val="en-US"/>
        </w:rPr>
      </w:r>
      <w:r w:rsidR="002241E5">
        <w:rPr>
          <w:rFonts w:eastAsiaTheme="minorEastAsia"/>
          <w:lang w:val="en-US"/>
        </w:rPr>
        <w:fldChar w:fldCharType="separate"/>
      </w:r>
      <w:r w:rsidR="002241E5">
        <w:t xml:space="preserve">Figure </w:t>
      </w:r>
      <w:r w:rsidR="002241E5">
        <w:rPr>
          <w:noProof/>
        </w:rPr>
        <w:t>1</w:t>
      </w:r>
      <w:r w:rsidR="002241E5">
        <w:rPr>
          <w:rFonts w:eastAsiaTheme="minorEastAsia"/>
          <w:lang w:val="en-US"/>
        </w:rPr>
        <w:fldChar w:fldCharType="end"/>
      </w:r>
      <w:r w:rsidR="002241E5">
        <w:rPr>
          <w:rFonts w:eastAsiaTheme="minorEastAsia"/>
          <w:lang w:val="en-US"/>
        </w:rPr>
        <w:t xml:space="preserve">E). </w:t>
      </w:r>
      <w:r>
        <w:rPr>
          <w:rFonts w:eastAsiaTheme="minorEastAsia"/>
          <w:lang w:val="en-US"/>
        </w:rPr>
        <w:t xml:space="preserve">The error </w:t>
      </w:r>
      <w:r w:rsidR="002241E5">
        <w:rPr>
          <w:rFonts w:eastAsiaTheme="minorEastAsia"/>
          <w:lang w:val="en-US"/>
        </w:rPr>
        <w:t>is zero at the extremes</w:t>
      </w:r>
      <w:r w:rsidR="00CD165F">
        <w:rPr>
          <w:rFonts w:eastAsiaTheme="minorEastAsia"/>
          <w:lang w:val="en-US"/>
        </w:rPr>
        <w:t xml:space="preserve">: if isolation occurs immediately upon infection; or if isolation occurs </w:t>
      </w:r>
      <w:r w:rsidR="002241E5">
        <w:rPr>
          <w:rFonts w:eastAsiaTheme="minorEastAsia"/>
          <w:lang w:val="en-US"/>
        </w:rPr>
        <w:t>following all infection</w:t>
      </w:r>
      <w:r w:rsidR="00CD165F">
        <w:rPr>
          <w:rFonts w:eastAsiaTheme="minorEastAsia"/>
          <w:lang w:val="en-US"/>
        </w:rPr>
        <w:t>, then there is no error in the single-type methodology (</w:t>
      </w:r>
      <w:r w:rsidR="00CD165F">
        <w:rPr>
          <w:rFonts w:eastAsiaTheme="minorEastAsia"/>
          <w:lang w:val="en-US"/>
        </w:rPr>
        <w:fldChar w:fldCharType="begin"/>
      </w:r>
      <w:r w:rsidR="00CD165F">
        <w:rPr>
          <w:rFonts w:eastAsiaTheme="minorEastAsia"/>
          <w:lang w:val="en-US"/>
        </w:rPr>
        <w:instrText xml:space="preserve"> REF _Ref62033673 \h </w:instrText>
      </w:r>
      <w:r w:rsidR="00CD165F">
        <w:rPr>
          <w:rFonts w:eastAsiaTheme="minorEastAsia"/>
          <w:lang w:val="en-US"/>
        </w:rPr>
      </w:r>
      <w:r w:rsidR="00CD165F">
        <w:rPr>
          <w:rFonts w:eastAsiaTheme="minorEastAsia"/>
          <w:lang w:val="en-US"/>
        </w:rPr>
        <w:fldChar w:fldCharType="separate"/>
      </w:r>
      <w:r w:rsidR="00CD165F">
        <w:t xml:space="preserve">Figure </w:t>
      </w:r>
      <w:r w:rsidR="00CD165F">
        <w:rPr>
          <w:noProof/>
        </w:rPr>
        <w:t>1</w:t>
      </w:r>
      <w:r w:rsidR="00CD165F">
        <w:rPr>
          <w:rFonts w:eastAsiaTheme="minorEastAsia"/>
          <w:lang w:val="en-US"/>
        </w:rPr>
        <w:fldChar w:fldCharType="end"/>
      </w:r>
      <w:r w:rsidR="00CD165F">
        <w:rPr>
          <w:rFonts w:eastAsiaTheme="minorEastAsia"/>
          <w:lang w:val="en-US"/>
        </w:rPr>
        <w:t xml:space="preserve">E). This is because if isolation occurs immediately, isolators do not contribute to the infectious pool, so the weighting of the non-isolating group in </w:t>
      </w:r>
      <w:r w:rsidR="00CD165F">
        <w:rPr>
          <w:rFonts w:eastAsiaTheme="minorEastAsia"/>
          <w:lang w:val="en-US"/>
        </w:rPr>
        <w:fldChar w:fldCharType="begin"/>
      </w:r>
      <w:r w:rsidR="00CD165F">
        <w:rPr>
          <w:rFonts w:eastAsiaTheme="minorEastAsia"/>
          <w:lang w:val="en-US"/>
        </w:rPr>
        <w:instrText xml:space="preserve"> REF _Ref66097921 \h </w:instrText>
      </w:r>
      <w:r w:rsidR="00CD165F">
        <w:rPr>
          <w:rFonts w:eastAsiaTheme="minorEastAsia"/>
          <w:lang w:val="en-US"/>
        </w:rPr>
      </w:r>
      <w:r w:rsidR="00CD165F">
        <w:rPr>
          <w:rFonts w:eastAsiaTheme="minorEastAsia"/>
          <w:lang w:val="en-US"/>
        </w:rPr>
        <w:fldChar w:fldCharType="separate"/>
      </w:r>
      <w:r w:rsidR="006F3EEC">
        <w:t xml:space="preserve">Equation </w:t>
      </w:r>
      <w:r w:rsidR="006F3EEC">
        <w:rPr>
          <w:noProof/>
        </w:rPr>
        <w:t>12</w:t>
      </w:r>
      <w:r w:rsidR="00CD165F">
        <w:rPr>
          <w:rFonts w:eastAsiaTheme="minorEastAsia"/>
          <w:lang w:val="en-US"/>
        </w:rPr>
        <w:fldChar w:fldCharType="end"/>
      </w:r>
      <w:r w:rsidR="00CD165F">
        <w:rPr>
          <w:rFonts w:eastAsiaTheme="minorEastAsia"/>
          <w:lang w:val="en-US"/>
        </w:rPr>
        <w:t xml:space="preserve"> is zero. Likewise, if isolation occurs following the infectivity period, it is equivalent to no isolation </w:t>
      </w:r>
      <w:r w:rsidR="002241E5">
        <w:rPr>
          <w:rFonts w:eastAsiaTheme="minorEastAsia"/>
          <w:lang w:val="en-US"/>
        </w:rPr>
        <w:t>occurring</w:t>
      </w:r>
      <w:r w:rsidR="00CD165F">
        <w:rPr>
          <w:rFonts w:eastAsiaTheme="minorEastAsia"/>
          <w:lang w:val="en-US"/>
        </w:rPr>
        <w:t xml:space="preserve">. </w:t>
      </w:r>
    </w:p>
    <w:p w14:paraId="6DBAA4FB" w14:textId="41BE7EF3" w:rsidR="002241E5" w:rsidRDefault="002241E5" w:rsidP="002241E5">
      <w:pPr>
        <w:jc w:val="both"/>
        <w:rPr>
          <w:rFonts w:eastAsiaTheme="minorEastAsia"/>
          <w:lang w:val="en-US"/>
        </w:rPr>
      </w:pPr>
      <w:r>
        <w:rPr>
          <w:rFonts w:eastAsiaTheme="minorEastAsia"/>
          <w:lang w:val="en-US"/>
        </w:rPr>
        <w:t>Overall, the true R with the reference generation time distribution explored is a maximum of 1.4x higher than that inferred using a single-type approach when the epidemic growth rate is -0.3 day</w:t>
      </w:r>
      <w:r w:rsidRPr="002241E5">
        <w:rPr>
          <w:rFonts w:eastAsiaTheme="minorEastAsia"/>
          <w:vertAlign w:val="superscript"/>
          <w:lang w:val="en-US"/>
        </w:rPr>
        <w:t>-1</w:t>
      </w:r>
      <w:r>
        <w:rPr>
          <w:rFonts w:eastAsiaTheme="minorEastAsia"/>
          <w:lang w:val="en-US"/>
        </w:rPr>
        <w:t>, and isolation occurs among 80% of the population 39% of the way into the infectious period. The true R is 0.75x lower than that inferred using a single</w:t>
      </w:r>
      <w:r w:rsidR="0071156F">
        <w:rPr>
          <w:rFonts w:eastAsiaTheme="minorEastAsia"/>
          <w:lang w:val="en-US"/>
        </w:rPr>
        <w:t>-</w:t>
      </w:r>
      <w:r>
        <w:rPr>
          <w:rFonts w:eastAsiaTheme="minorEastAsia"/>
          <w:lang w:val="en-US"/>
        </w:rPr>
        <w:t>type approach when the epidemic growth rate is 0.3 day</w:t>
      </w:r>
      <w:r w:rsidRPr="002241E5">
        <w:rPr>
          <w:rFonts w:eastAsiaTheme="minorEastAsia"/>
          <w:vertAlign w:val="superscript"/>
          <w:lang w:val="en-US"/>
        </w:rPr>
        <w:t>-1</w:t>
      </w:r>
      <w:r>
        <w:rPr>
          <w:rFonts w:eastAsiaTheme="minorEastAsia"/>
          <w:lang w:val="en-US"/>
        </w:rPr>
        <w:t>, and isolation occurs among 80% of the population 23% of the way into the infectious period</w:t>
      </w:r>
      <w:r w:rsidR="00BE6FA8">
        <w:rPr>
          <w:rFonts w:eastAsiaTheme="minorEastAsia"/>
          <w:lang w:val="en-US"/>
        </w:rPr>
        <w:t xml:space="preserve"> (</w:t>
      </w:r>
      <w:r w:rsidR="00BE6FA8">
        <w:rPr>
          <w:rFonts w:eastAsiaTheme="minorEastAsia"/>
          <w:lang w:val="en-US"/>
        </w:rPr>
        <w:fldChar w:fldCharType="begin"/>
      </w:r>
      <w:r w:rsidR="00BE6FA8">
        <w:rPr>
          <w:rFonts w:eastAsiaTheme="minorEastAsia"/>
          <w:lang w:val="en-US"/>
        </w:rPr>
        <w:instrText xml:space="preserve"> REF _Ref62033673 \h </w:instrText>
      </w:r>
      <w:r w:rsidR="00BE6FA8">
        <w:rPr>
          <w:rFonts w:eastAsiaTheme="minorEastAsia"/>
          <w:lang w:val="en-US"/>
        </w:rPr>
      </w:r>
      <w:r w:rsidR="00BE6FA8">
        <w:rPr>
          <w:rFonts w:eastAsiaTheme="minorEastAsia"/>
          <w:lang w:val="en-US"/>
        </w:rPr>
        <w:fldChar w:fldCharType="separate"/>
      </w:r>
      <w:r w:rsidR="00BE6FA8">
        <w:t xml:space="preserve">Figure </w:t>
      </w:r>
      <w:r w:rsidR="00BE6FA8">
        <w:rPr>
          <w:noProof/>
        </w:rPr>
        <w:t>1</w:t>
      </w:r>
      <w:r w:rsidR="00BE6FA8">
        <w:rPr>
          <w:rFonts w:eastAsiaTheme="minorEastAsia"/>
          <w:lang w:val="en-US"/>
        </w:rPr>
        <w:fldChar w:fldCharType="end"/>
      </w:r>
      <w:r w:rsidR="00BE6FA8">
        <w:rPr>
          <w:rFonts w:eastAsiaTheme="minorEastAsia"/>
          <w:lang w:val="en-US"/>
        </w:rPr>
        <w:t>E)</w:t>
      </w:r>
      <w:r>
        <w:rPr>
          <w:rFonts w:eastAsiaTheme="minorEastAsia"/>
          <w:lang w:val="en-US"/>
        </w:rPr>
        <w:t xml:space="preserve">. </w:t>
      </w:r>
    </w:p>
    <w:p w14:paraId="280D8BC2" w14:textId="39912357" w:rsidR="00EA4E1A" w:rsidRDefault="002241E5" w:rsidP="00EA4E1A">
      <w:pPr>
        <w:jc w:val="both"/>
        <w:rPr>
          <w:rFonts w:eastAsiaTheme="minorEastAsia"/>
          <w:lang w:val="en-US"/>
        </w:rPr>
      </w:pPr>
      <w:r>
        <w:rPr>
          <w:rFonts w:eastAsiaTheme="minorEastAsia"/>
          <w:lang w:val="en-US"/>
        </w:rPr>
        <w:t>One can understand why the error remains relatively small across the range by considering the one-dimension</w:t>
      </w:r>
      <w:r w:rsidR="0071156F">
        <w:rPr>
          <w:rFonts w:eastAsiaTheme="minorEastAsia"/>
          <w:lang w:val="en-US"/>
        </w:rPr>
        <w:t>al</w:t>
      </w:r>
      <w:r>
        <w:rPr>
          <w:rFonts w:eastAsiaTheme="minorEastAsia"/>
          <w:lang w:val="en-US"/>
        </w:rPr>
        <w:t xml:space="preserve"> approach presented in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6F3EEC">
        <w:t xml:space="preserve">Equation </w:t>
      </w:r>
      <w:r w:rsidR="006F3EEC">
        <w:rPr>
          <w:noProof/>
        </w:rPr>
        <w:t>12</w:t>
      </w:r>
      <w:r>
        <w:rPr>
          <w:rFonts w:eastAsiaTheme="minorEastAsia"/>
          <w:lang w:val="en-US"/>
        </w:rPr>
        <w:fldChar w:fldCharType="end"/>
      </w:r>
      <w:r>
        <w:rPr>
          <w:rFonts w:eastAsiaTheme="minorEastAsia"/>
          <w:lang w:val="en-US"/>
        </w:rPr>
        <w:t xml:space="preserve">. </w:t>
      </w:r>
      <w:bookmarkStart w:id="21" w:name="_Hlk61524615"/>
      <w:r w:rsidR="00EA4E1A">
        <w:rPr>
          <w:rFonts w:eastAsiaTheme="minorEastAsia"/>
          <w:lang w:val="en-US"/>
        </w:rPr>
        <w:t xml:space="preserve">When constructing the weighted generation time distribution, early isolation will lead to a low weighting of the isolating group in the overall generation time distribution; on the other hand, later isolation will result in little difference in the generation time distributions. This inherently constrains the impact isolation has on the derived R. </w:t>
      </w:r>
    </w:p>
    <w:p w14:paraId="18CA6C2E" w14:textId="462062AF" w:rsidR="0001687B" w:rsidRDefault="00EA4E1A" w:rsidP="00EA4E1A">
      <w:pPr>
        <w:pStyle w:val="Caption"/>
        <w:keepNext/>
        <w:jc w:val="both"/>
      </w:pPr>
      <w:bookmarkStart w:id="22" w:name="_Ref62033673"/>
      <w:bookmarkEnd w:id="21"/>
      <w:r>
        <w:lastRenderedPageBreak/>
        <w:t xml:space="preserve">Figure </w:t>
      </w:r>
      <w:r>
        <w:fldChar w:fldCharType="begin"/>
      </w:r>
      <w:r>
        <w:instrText>SEQ Figure \* ARABIC</w:instrText>
      </w:r>
      <w:r>
        <w:fldChar w:fldCharType="separate"/>
      </w:r>
      <w:r w:rsidR="002933DE">
        <w:rPr>
          <w:noProof/>
        </w:rPr>
        <w:t>1</w:t>
      </w:r>
      <w:r>
        <w:fldChar w:fldCharType="end"/>
      </w:r>
      <w:bookmarkEnd w:id="22"/>
      <w:r>
        <w:t xml:space="preserve">: </w:t>
      </w:r>
      <w:r w:rsidR="004A0492">
        <w:t>(</w:t>
      </w:r>
      <w:r w:rsidR="0001687B">
        <w:t>A-C</w:t>
      </w:r>
      <w:r w:rsidR="004A0492">
        <w:t>)</w:t>
      </w:r>
      <w:r w:rsidR="0001687B">
        <w:t xml:space="preserve"> Infectivity curves for individuals isolating 25%, 50%, 75% through their infection</w:t>
      </w:r>
      <w:r w:rsidR="004A0492">
        <w:t xml:space="preserve"> respectively</w:t>
      </w:r>
      <w:r w:rsidR="0001687B">
        <w:t xml:space="preserve">. </w:t>
      </w:r>
      <w:r w:rsidR="004A0492">
        <w:t>(</w:t>
      </w:r>
      <w:r w:rsidR="0001687B">
        <w:t>D</w:t>
      </w:r>
      <w:r w:rsidR="004A0492">
        <w:t>)</w:t>
      </w:r>
      <w:r w:rsidR="0001687B">
        <w:t xml:space="preserve"> Infectivity curve for non-isolating individuals. </w:t>
      </w:r>
      <w:r w:rsidR="004A0492">
        <w:t>(</w:t>
      </w:r>
      <w:r w:rsidR="0001687B">
        <w:t>E</w:t>
      </w:r>
      <w:r w:rsidR="004A0492">
        <w:t xml:space="preserve">) The relative difference in R inferred by considering a multi-type branching process as compared to a naïve single-type branching process, accounting for isolation of a subset of cases by (i) the amount of infectivity that has passed at the time of isolation (x-axis), (ii) the size of the isolating population (linetype) and (iii) the growth rate of the epidemic (colour).  All graphs correspond to a reference generation time distribution which is gamma distributed with a mean of 5.71 days and a standard deviation of 3.09 days. </w:t>
      </w:r>
    </w:p>
    <w:p w14:paraId="561EDC51" w14:textId="40784F3A" w:rsidR="00EA4E1A" w:rsidRDefault="00906CA4" w:rsidP="00EA4E1A">
      <w:pPr>
        <w:jc w:val="both"/>
        <w:rPr>
          <w:rFonts w:eastAsiaTheme="minorEastAsia"/>
          <w:lang w:val="en-US"/>
        </w:rPr>
      </w:pPr>
      <w:r w:rsidRPr="00906CA4">
        <w:rPr>
          <w:noProof/>
        </w:rPr>
        <w:drawing>
          <wp:inline distT="0" distB="0" distL="0" distR="0" wp14:anchorId="62844A0C" wp14:editId="7638FD05">
            <wp:extent cx="5731510" cy="2865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14:paraId="79948F20" w14:textId="6B8CB22D" w:rsidR="00906CA4" w:rsidRDefault="00906CA4" w:rsidP="00EA4E1A">
      <w:pPr>
        <w:jc w:val="both"/>
        <w:rPr>
          <w:rFonts w:eastAsiaTheme="minorEastAsia"/>
          <w:lang w:val="en-US"/>
        </w:rPr>
      </w:pPr>
      <w:r w:rsidRPr="00906CA4">
        <w:rPr>
          <w:noProof/>
        </w:rPr>
        <w:drawing>
          <wp:inline distT="0" distB="0" distL="0" distR="0" wp14:anchorId="48FC979F" wp14:editId="0F9C6555">
            <wp:extent cx="5731510" cy="136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5247"/>
                    <a:stretch/>
                  </pic:blipFill>
                  <pic:spPr bwMode="auto">
                    <a:xfrm>
                      <a:off x="0" y="0"/>
                      <a:ext cx="5731510" cy="136203"/>
                    </a:xfrm>
                    <a:prstGeom prst="rect">
                      <a:avLst/>
                    </a:prstGeom>
                    <a:ln>
                      <a:noFill/>
                    </a:ln>
                    <a:extLst>
                      <a:ext uri="{53640926-AAD7-44D8-BBD7-CCE9431645EC}">
                        <a14:shadowObscured xmlns:a14="http://schemas.microsoft.com/office/drawing/2010/main"/>
                      </a:ext>
                    </a:extLst>
                  </pic:spPr>
                </pic:pic>
              </a:graphicData>
            </a:graphic>
          </wp:inline>
        </w:drawing>
      </w:r>
    </w:p>
    <w:p w14:paraId="12109EB3" w14:textId="54551E7D" w:rsidR="00BE6FA8" w:rsidRDefault="008B0573" w:rsidP="00EA4E1A">
      <w:pPr>
        <w:jc w:val="both"/>
        <w:rPr>
          <w:rFonts w:eastAsiaTheme="minorEastAsia"/>
          <w:lang w:val="en-US"/>
        </w:rPr>
      </w:pPr>
      <w:bookmarkStart w:id="23" w:name="_Ref63866865"/>
      <w:r>
        <w:rPr>
          <w:rFonts w:eastAsiaTheme="minorEastAsia"/>
          <w:lang w:val="en-US"/>
        </w:rPr>
        <w:t xml:space="preserve">Case isolation heterogeneity </w:t>
      </w:r>
      <w:r w:rsidR="00373F38">
        <w:rPr>
          <w:rFonts w:eastAsiaTheme="minorEastAsia"/>
          <w:lang w:val="en-US"/>
        </w:rPr>
        <w:t>was considered in the context of</w:t>
      </w:r>
      <w:r w:rsidR="00EA4E1A">
        <w:rPr>
          <w:rFonts w:eastAsiaTheme="minorEastAsia"/>
          <w:lang w:val="en-US"/>
        </w:rPr>
        <w:t xml:space="preserve"> the Ebola Virus Disease outbreak in Guinea</w:t>
      </w:r>
      <w:r w:rsidR="00BE6FA8">
        <w:rPr>
          <w:rFonts w:eastAsiaTheme="minorEastAsia"/>
          <w:lang w:val="en-US"/>
        </w:rPr>
        <w:t xml:space="preserve"> between March 2014 and July 2015 in </w:t>
      </w:r>
      <w:r w:rsidR="00EA4E1A">
        <w:rPr>
          <w:rFonts w:eastAsiaTheme="minorEastAsia"/>
          <w:lang w:val="en-US"/>
        </w:rPr>
        <w:fldChar w:fldCharType="begin"/>
      </w:r>
      <w:r w:rsidR="00EA4E1A">
        <w:rPr>
          <w:rFonts w:eastAsiaTheme="minorEastAsia"/>
          <w:lang w:val="en-US"/>
        </w:rPr>
        <w:instrText xml:space="preserve"> REF _Ref64996703 \h  \* MERGEFORMAT </w:instrText>
      </w:r>
      <w:r w:rsidR="00EA4E1A">
        <w:rPr>
          <w:rFonts w:eastAsiaTheme="minorEastAsia"/>
          <w:lang w:val="en-US"/>
        </w:rPr>
      </w:r>
      <w:r w:rsidR="00EA4E1A">
        <w:rPr>
          <w:rFonts w:eastAsiaTheme="minorEastAsia"/>
          <w:lang w:val="en-US"/>
        </w:rPr>
        <w:fldChar w:fldCharType="separate"/>
      </w:r>
      <w:r w:rsidR="00BE6FA8">
        <w:t xml:space="preserve">Figure </w:t>
      </w:r>
      <w:r w:rsidR="00BE6FA8">
        <w:rPr>
          <w:noProof/>
        </w:rPr>
        <w:t>2</w:t>
      </w:r>
      <w:r w:rsidR="00EA4E1A">
        <w:rPr>
          <w:rFonts w:eastAsiaTheme="minorEastAsia"/>
          <w:lang w:val="en-US"/>
        </w:rPr>
        <w:fldChar w:fldCharType="end"/>
      </w:r>
      <w:r w:rsidR="00144B9F">
        <w:rPr>
          <w:rFonts w:eastAsiaTheme="minorEastAsia"/>
          <w:lang w:val="en-US"/>
        </w:rPr>
        <w:t>A</w:t>
      </w:r>
      <w:r>
        <w:rPr>
          <w:rFonts w:eastAsiaTheme="minorEastAsia"/>
          <w:lang w:val="en-US"/>
        </w:rPr>
        <w:t xml:space="preserve">, </w:t>
      </w:r>
      <w:r w:rsidR="00144B9F">
        <w:rPr>
          <w:rFonts w:eastAsiaTheme="minorEastAsia"/>
          <w:lang w:val="en-US"/>
        </w:rPr>
        <w:t xml:space="preserve">and for SARS-CoV-2 between March 2020 and February 2021 in </w:t>
      </w:r>
      <w:r w:rsidR="00144B9F">
        <w:rPr>
          <w:rFonts w:eastAsiaTheme="minorEastAsia"/>
          <w:lang w:val="en-US"/>
        </w:rPr>
        <w:fldChar w:fldCharType="begin"/>
      </w:r>
      <w:r w:rsidR="00144B9F">
        <w:rPr>
          <w:rFonts w:eastAsiaTheme="minorEastAsia"/>
          <w:lang w:val="en-US"/>
        </w:rPr>
        <w:instrText xml:space="preserve"> REF _Ref64996703 \h  \* MERGEFORMAT </w:instrText>
      </w:r>
      <w:r w:rsidR="00144B9F">
        <w:rPr>
          <w:rFonts w:eastAsiaTheme="minorEastAsia"/>
          <w:lang w:val="en-US"/>
        </w:rPr>
      </w:r>
      <w:r w:rsidR="00144B9F">
        <w:rPr>
          <w:rFonts w:eastAsiaTheme="minorEastAsia"/>
          <w:lang w:val="en-US"/>
        </w:rPr>
        <w:fldChar w:fldCharType="separate"/>
      </w:r>
      <w:r w:rsidR="00144B9F">
        <w:t xml:space="preserve">Figure </w:t>
      </w:r>
      <w:r w:rsidR="00144B9F">
        <w:rPr>
          <w:noProof/>
        </w:rPr>
        <w:t>2</w:t>
      </w:r>
      <w:r w:rsidR="00144B9F">
        <w:rPr>
          <w:rFonts w:eastAsiaTheme="minorEastAsia"/>
          <w:lang w:val="en-US"/>
        </w:rPr>
        <w:fldChar w:fldCharType="end"/>
      </w:r>
      <w:r w:rsidR="00144B9F">
        <w:rPr>
          <w:rFonts w:eastAsiaTheme="minorEastAsia"/>
          <w:lang w:val="en-US"/>
        </w:rPr>
        <w:t xml:space="preserve">B. Both </w:t>
      </w:r>
      <w:r w:rsidR="00D26B8C">
        <w:rPr>
          <w:rFonts w:eastAsiaTheme="minorEastAsia"/>
          <w:lang w:val="en-US"/>
        </w:rPr>
        <w:t>application</w:t>
      </w:r>
      <w:r w:rsidR="00AF5040">
        <w:rPr>
          <w:rFonts w:eastAsiaTheme="minorEastAsia"/>
          <w:lang w:val="en-US"/>
        </w:rPr>
        <w:t>s</w:t>
      </w:r>
      <w:r w:rsidR="00D26B8C">
        <w:rPr>
          <w:rFonts w:eastAsiaTheme="minorEastAsia"/>
          <w:lang w:val="en-US"/>
        </w:rPr>
        <w:t xml:space="preserve"> confirm that </w:t>
      </w:r>
      <w:r w:rsidR="00144B9F">
        <w:rPr>
          <w:rFonts w:eastAsiaTheme="minorEastAsia"/>
          <w:lang w:val="en-US"/>
        </w:rPr>
        <w:t xml:space="preserve">case isolation has </w:t>
      </w:r>
      <w:r w:rsidR="00EA4E1A">
        <w:rPr>
          <w:rFonts w:eastAsiaTheme="minorEastAsia"/>
          <w:lang w:val="en-US"/>
        </w:rPr>
        <w:t xml:space="preserve">limited impact on the overall derived R. </w:t>
      </w:r>
    </w:p>
    <w:p w14:paraId="2E6887E9" w14:textId="359B8870" w:rsidR="00ED0297" w:rsidRDefault="00ED0297" w:rsidP="00144B9F">
      <w:pPr>
        <w:jc w:val="both"/>
        <w:rPr>
          <w:rFonts w:eastAsiaTheme="minorEastAsia"/>
          <w:lang w:val="en-US"/>
        </w:rPr>
      </w:pPr>
      <w:r>
        <w:rPr>
          <w:rFonts w:eastAsiaTheme="minorEastAsia"/>
          <w:lang w:val="en-US"/>
        </w:rPr>
        <w:t xml:space="preserve">The reason for the limited impact can be seen by considering the equivalent single-type renewal process airing from </w:t>
      </w:r>
      <w:r>
        <w:rPr>
          <w:rFonts w:eastAsiaTheme="minorEastAsia"/>
          <w:lang w:val="en-US"/>
        </w:rPr>
        <w:fldChar w:fldCharType="begin"/>
      </w:r>
      <w:r>
        <w:rPr>
          <w:rFonts w:eastAsiaTheme="minorEastAsia"/>
          <w:lang w:val="en-US"/>
        </w:rPr>
        <w:instrText xml:space="preserve"> REF _Ref66098040 \h </w:instrText>
      </w:r>
      <w:r>
        <w:rPr>
          <w:rFonts w:eastAsiaTheme="minorEastAsia"/>
          <w:lang w:val="en-US"/>
        </w:rPr>
      </w:r>
      <w:r>
        <w:rPr>
          <w:rFonts w:eastAsiaTheme="minorEastAsia"/>
          <w:lang w:val="en-US"/>
        </w:rPr>
        <w:fldChar w:fldCharType="separate"/>
      </w:r>
      <w:r w:rsidR="00A25F12">
        <w:t xml:space="preserve">Equation </w:t>
      </w:r>
      <w:r w:rsidR="00A25F12">
        <w:rPr>
          <w:noProof/>
        </w:rPr>
        <w:t>11</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A25F12">
        <w:t xml:space="preserve">Equation </w:t>
      </w:r>
      <w:r w:rsidR="00A25F12">
        <w:rPr>
          <w:noProof/>
        </w:rPr>
        <w:t>12</w:t>
      </w:r>
      <w:r>
        <w:rPr>
          <w:rFonts w:eastAsiaTheme="minorEastAsia"/>
          <w:lang w:val="en-US"/>
        </w:rPr>
        <w:fldChar w:fldCharType="end"/>
      </w:r>
      <w:r>
        <w:rPr>
          <w:rFonts w:eastAsiaTheme="minorEastAsia"/>
          <w:lang w:val="en-US"/>
        </w:rPr>
        <w:t>.The isolating group have a lower infectiousness than the non-isolating group which means their contribution to the weighted generation time distribution is often more muted. Additionally, the resulting weighted generation time distribution undergoes a Laplace transform (</w:t>
      </w:r>
      <w:r>
        <w:rPr>
          <w:rFonts w:eastAsiaTheme="minorEastAsia"/>
          <w:lang w:val="en-US"/>
        </w:rPr>
        <w:fldChar w:fldCharType="begin"/>
      </w:r>
      <w:r>
        <w:rPr>
          <w:rFonts w:eastAsiaTheme="minorEastAsia"/>
          <w:lang w:val="en-US"/>
        </w:rPr>
        <w:instrText xml:space="preserve"> REF _Ref66098040 \h </w:instrText>
      </w:r>
      <w:r>
        <w:rPr>
          <w:rFonts w:eastAsiaTheme="minorEastAsia"/>
          <w:lang w:val="en-US"/>
        </w:rPr>
      </w:r>
      <w:r>
        <w:rPr>
          <w:rFonts w:eastAsiaTheme="minorEastAsia"/>
          <w:lang w:val="en-US"/>
        </w:rPr>
        <w:fldChar w:fldCharType="separate"/>
      </w:r>
      <w:r>
        <w:t xml:space="preserve">Equation </w:t>
      </w:r>
      <w:r>
        <w:rPr>
          <w:noProof/>
        </w:rPr>
        <w:t>14</w:t>
      </w:r>
      <w:r>
        <w:rPr>
          <w:rFonts w:eastAsiaTheme="minorEastAsia"/>
          <w:lang w:val="en-US"/>
        </w:rPr>
        <w:fldChar w:fldCharType="end"/>
      </w:r>
      <w:r>
        <w:rPr>
          <w:rFonts w:eastAsiaTheme="minorEastAsia"/>
          <w:lang w:val="en-US"/>
        </w:rPr>
        <w:t xml:space="preserve">) which reduces the relative contribution of late transmission in the inference of R – and it is only the late-stage transmission that case isolation has an impact on. </w:t>
      </w:r>
    </w:p>
    <w:p w14:paraId="19E0469D" w14:textId="49D7E91B" w:rsidR="00EA4E1A" w:rsidRDefault="00EA4E1A" w:rsidP="00144B9F">
      <w:pPr>
        <w:pStyle w:val="Caption"/>
        <w:jc w:val="both"/>
      </w:pPr>
      <w:bookmarkStart w:id="24" w:name="_Ref64996703"/>
      <w:r>
        <w:t xml:space="preserve">Figure </w:t>
      </w:r>
      <w:r>
        <w:fldChar w:fldCharType="begin"/>
      </w:r>
      <w:r>
        <w:instrText>SEQ Figure \* ARABIC</w:instrText>
      </w:r>
      <w:r>
        <w:fldChar w:fldCharType="separate"/>
      </w:r>
      <w:r w:rsidR="002933DE">
        <w:rPr>
          <w:noProof/>
        </w:rPr>
        <w:t>2</w:t>
      </w:r>
      <w:r>
        <w:fldChar w:fldCharType="end"/>
      </w:r>
      <w:bookmarkEnd w:id="23"/>
      <w:bookmarkEnd w:id="24"/>
      <w:r>
        <w:t xml:space="preserve">: </w:t>
      </w:r>
      <w:r w:rsidR="005E3180">
        <w:t xml:space="preserve">(A) </w:t>
      </w:r>
      <w:r w:rsidR="007E4211">
        <w:t>Time varying R values</w:t>
      </w:r>
      <w:r w:rsidR="004A0492">
        <w:t xml:space="preserve"> for the Ebola Virus Disease outbreak from March 2014 to July 2015 in Guinea</w:t>
      </w:r>
      <w:r w:rsidR="007E4211">
        <w:t xml:space="preserve"> from EpiEstim, derived using an unadjusted generation time distribution (black), and a weighted generation time distribution</w:t>
      </w:r>
      <w:r w:rsidR="004A0492">
        <w:t xml:space="preserve"> (equivalent to a multi-type branching process)</w:t>
      </w:r>
      <w:r w:rsidR="007E4211">
        <w:t xml:space="preserve"> accounting for case isolation (orange). </w:t>
      </w:r>
      <w:r w:rsidR="004A0492">
        <w:t xml:space="preserve">Credible intervals </w:t>
      </w:r>
      <w:r w:rsidR="007E4211">
        <w:t xml:space="preserve">are shown for the weighted generation time distribution, </w:t>
      </w:r>
      <w:r w:rsidR="004A0492">
        <w:t xml:space="preserve">demonstrating that </w:t>
      </w:r>
      <w:r w:rsidR="007E4211">
        <w:t>consideration of case isolation makes little difference to the overall estimated R.</w:t>
      </w:r>
      <w:r w:rsidR="00B4580D">
        <w:t xml:space="preserve"> The reference generation time distribution is assumed to be gamma distribution with a mean of 15.3 days and a standard deviation of 9.3 days. We assume 36% of cases isolate with isolation occurring 55% of the way into the infectious distribution.</w:t>
      </w:r>
      <w:r w:rsidR="005E3180">
        <w:t xml:space="preserve"> (B)</w:t>
      </w:r>
      <w:r w:rsidR="005E3180" w:rsidRPr="005E3180">
        <w:t xml:space="preserve"> </w:t>
      </w:r>
      <w:r w:rsidR="005E3180">
        <w:t xml:space="preserve">Time varying R values for the SARS-CoV-2 outbreak from March 2020 to February 2021 in the United Kingdom, based on optimistic </w:t>
      </w:r>
      <w:r w:rsidR="00587041">
        <w:t>a</w:t>
      </w:r>
      <w:r w:rsidR="00C71354">
        <w:t>nd</w:t>
      </w:r>
      <w:r w:rsidR="00587041">
        <w:t xml:space="preserve"> </w:t>
      </w:r>
      <w:r w:rsidR="005E3180">
        <w:t>pessimistic assumptions around isolation. In both cases we assume 63% of infections are symptomatic and the reference generation time distribution (corresponding to non-isolating symptomatic individuals) is gamma distributed with a mean of 5.71 days and a standard deviation of 3.10 days. Optimistic assumptions are that isolation occurs among 75% of symptomatic infection after 30% of infectivity has passed. Pessimistic assumptions are that isolation occurs in 25% of symptomatic infection after 70% of infectivity has passed.</w:t>
      </w:r>
      <w:r w:rsidR="00076E93">
        <w:t xml:space="preserve"> In both cases R estimates are based on sliding weekly windows.</w:t>
      </w:r>
    </w:p>
    <w:p w14:paraId="7B1686D3" w14:textId="2A3F5194" w:rsidR="00AC5DCE" w:rsidRPr="00AC5DCE" w:rsidRDefault="00AC5DCE" w:rsidP="00AC5DCE">
      <w:r>
        <w:rPr>
          <w:noProof/>
        </w:rPr>
        <w:lastRenderedPageBreak/>
        <w:drawing>
          <wp:inline distT="0" distB="0" distL="0" distR="0" wp14:anchorId="5A29573B" wp14:editId="4CAA6F0A">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4AC9571" w14:textId="639A8051" w:rsidR="00A506D0" w:rsidRDefault="000B5496" w:rsidP="00DA5109">
      <w:pPr>
        <w:jc w:val="both"/>
        <w:rPr>
          <w:rFonts w:eastAsiaTheme="minorEastAsia"/>
          <w:i/>
          <w:iCs/>
          <w:lang w:val="en-US"/>
        </w:rPr>
      </w:pPr>
      <w:r>
        <w:rPr>
          <w:rFonts w:eastAsiaTheme="minorEastAsia"/>
          <w:i/>
          <w:iCs/>
          <w:lang w:val="en-US"/>
        </w:rPr>
        <w:t>S</w:t>
      </w:r>
      <w:r w:rsidR="00A506D0">
        <w:rPr>
          <w:rFonts w:eastAsiaTheme="minorEastAsia"/>
          <w:i/>
          <w:iCs/>
          <w:lang w:val="en-US"/>
        </w:rPr>
        <w:t>ymptomatic and asymptomatic transmission</w:t>
      </w:r>
    </w:p>
    <w:p w14:paraId="16727109" w14:textId="33E8333F" w:rsidR="000B5496" w:rsidRDefault="00912531" w:rsidP="00715AC8">
      <w:pPr>
        <w:jc w:val="both"/>
        <w:rPr>
          <w:rFonts w:eastAsiaTheme="minorEastAsia"/>
          <w:lang w:val="en-US"/>
        </w:rPr>
      </w:pPr>
      <w:r>
        <w:rPr>
          <w:rFonts w:eastAsiaTheme="minorEastAsia"/>
          <w:lang w:val="en-US"/>
        </w:rPr>
        <w:t>As discussed previously, f</w:t>
      </w:r>
      <w:r w:rsidR="000B5496" w:rsidRPr="002F6617">
        <w:rPr>
          <w:rFonts w:eastAsiaTheme="minorEastAsia"/>
          <w:lang w:val="en-US"/>
        </w:rPr>
        <w:t xml:space="preserve">or </w:t>
      </w:r>
      <w:r w:rsidR="00A506D0" w:rsidRPr="002F6617">
        <w:rPr>
          <w:rFonts w:eastAsiaTheme="minorEastAsia"/>
          <w:lang w:val="en-US"/>
        </w:rPr>
        <w:t xml:space="preserve">a </w:t>
      </w:r>
      <w:r w:rsidR="000B5496" w:rsidRPr="002F6617">
        <w:rPr>
          <w:rFonts w:eastAsiaTheme="minorEastAsia"/>
          <w:lang w:val="en-US"/>
        </w:rPr>
        <w:t xml:space="preserve">pathogen </w:t>
      </w:r>
      <w:r w:rsidR="00A506D0" w:rsidRPr="002F6617">
        <w:rPr>
          <w:rFonts w:eastAsiaTheme="minorEastAsia"/>
          <w:lang w:val="en-US"/>
        </w:rPr>
        <w:t xml:space="preserve">with symptomatic and asymptomatic </w:t>
      </w:r>
      <w:r w:rsidR="000B5496" w:rsidRPr="002F6617">
        <w:rPr>
          <w:rFonts w:eastAsiaTheme="minorEastAsia"/>
          <w:lang w:val="en-US"/>
        </w:rPr>
        <w:t>infection courses, the generation</w:t>
      </w:r>
      <w:r w:rsidR="00957457">
        <w:rPr>
          <w:rFonts w:eastAsiaTheme="minorEastAsia"/>
          <w:lang w:val="en-US"/>
        </w:rPr>
        <w:t xml:space="preserve"> time distribution</w:t>
      </w:r>
      <w:r w:rsidR="000B5496" w:rsidRPr="002F6617">
        <w:rPr>
          <w:rFonts w:eastAsiaTheme="minorEastAsia"/>
          <w:lang w:val="en-US"/>
        </w:rPr>
        <w:t xml:space="preserve"> is</w:t>
      </w:r>
      <w:r w:rsidR="00047496">
        <w:rPr>
          <w:rFonts w:eastAsiaTheme="minorEastAsia"/>
          <w:lang w:val="en-US"/>
        </w:rPr>
        <w:t xml:space="preserve"> </w:t>
      </w:r>
      <w:r>
        <w:rPr>
          <w:rFonts w:eastAsiaTheme="minorEastAsia"/>
          <w:lang w:val="en-US"/>
        </w:rPr>
        <w:t xml:space="preserve">generally only easily obtainable </w:t>
      </w:r>
      <w:r w:rsidR="00047496">
        <w:rPr>
          <w:rFonts w:eastAsiaTheme="minorEastAsia"/>
          <w:lang w:val="en-US"/>
        </w:rPr>
        <w:t>from symptomatic transmission</w:t>
      </w:r>
      <w:r>
        <w:rPr>
          <w:rFonts w:eastAsiaTheme="minorEastAsia"/>
          <w:lang w:val="en-US"/>
        </w:rPr>
        <w:t>.</w:t>
      </w:r>
      <w:r w:rsidR="001C7028">
        <w:rPr>
          <w:rFonts w:eastAsiaTheme="minorEastAsia"/>
          <w:lang w:val="en-US"/>
        </w:rPr>
        <w:t xml:space="preserve"> We therefore compare R estimates from the single-type </w:t>
      </w:r>
      <w:r w:rsidR="00490F44">
        <w:rPr>
          <w:rFonts w:eastAsiaTheme="minorEastAsia"/>
          <w:lang w:val="en-US"/>
        </w:rPr>
        <w:t>mode</w:t>
      </w:r>
      <w:r w:rsidR="00195D09">
        <w:rPr>
          <w:rFonts w:eastAsiaTheme="minorEastAsia"/>
          <w:lang w:val="en-US"/>
        </w:rPr>
        <w:t>l</w:t>
      </w:r>
      <w:r w:rsidR="00490F44">
        <w:rPr>
          <w:rFonts w:eastAsiaTheme="minorEastAsia"/>
          <w:lang w:val="en-US"/>
        </w:rPr>
        <w:t xml:space="preserve"> using the generation time distribution of the symptomatic individuals with the R estimates from the multi-type model. </w:t>
      </w:r>
    </w:p>
    <w:p w14:paraId="4E53B255" w14:textId="67D4C452" w:rsidR="00ED57B5" w:rsidRDefault="00E24E28" w:rsidP="003111DF">
      <w:pPr>
        <w:jc w:val="both"/>
        <w:rPr>
          <w:rFonts w:eastAsiaTheme="minorEastAsia"/>
          <w:lang w:val="en-US"/>
        </w:rPr>
      </w:pPr>
      <w:r w:rsidRPr="00681AF4">
        <w:rPr>
          <w:rFonts w:eastAsiaTheme="minorEastAsia"/>
          <w:lang w:val="en-US"/>
        </w:rPr>
        <w:t>If the generation time distribution of asymptomatic carriers is longer than that of symptomatic carrier</w:t>
      </w:r>
      <w:r w:rsidR="008B48E9" w:rsidRPr="00681AF4">
        <w:rPr>
          <w:rFonts w:eastAsiaTheme="minorEastAsia"/>
          <w:lang w:val="en-US"/>
        </w:rPr>
        <w:t>s</w:t>
      </w:r>
      <w:r w:rsidR="00B43438">
        <w:rPr>
          <w:rFonts w:eastAsiaTheme="minorEastAsia"/>
          <w:lang w:val="en-US"/>
        </w:rPr>
        <w:t xml:space="preserve">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 - right</w:t>
      </w:r>
      <w:r w:rsidR="00B43438">
        <w:rPr>
          <w:rFonts w:eastAsiaTheme="minorEastAsia"/>
          <w:lang w:val="en-US"/>
        </w:rPr>
        <w:t>)</w:t>
      </w:r>
      <w:r w:rsidRPr="00681AF4">
        <w:rPr>
          <w:rFonts w:eastAsiaTheme="minorEastAsia"/>
          <w:lang w:val="en-US"/>
        </w:rPr>
        <w:t xml:space="preserve">, the </w:t>
      </w:r>
      <w:r w:rsidR="00ED57B5">
        <w:rPr>
          <w:rFonts w:eastAsiaTheme="minorEastAsia"/>
          <w:lang w:val="en-US"/>
        </w:rPr>
        <w:t xml:space="preserve">true </w:t>
      </w:r>
      <w:r w:rsidRPr="00681AF4">
        <w:rPr>
          <w:rFonts w:eastAsiaTheme="minorEastAsia"/>
          <w:lang w:val="en-US"/>
        </w:rPr>
        <w:t xml:space="preserve">R </w:t>
      </w:r>
      <w:r w:rsidR="00ED57B5">
        <w:rPr>
          <w:rFonts w:eastAsiaTheme="minorEastAsia"/>
          <w:lang w:val="en-US"/>
        </w:rPr>
        <w:t xml:space="preserve">derived using a multitype approach will exceed the R derived </w:t>
      </w:r>
      <w:r w:rsidRPr="00681AF4">
        <w:rPr>
          <w:rFonts w:eastAsiaTheme="minorEastAsia"/>
          <w:lang w:val="en-US"/>
        </w:rPr>
        <w:t xml:space="preserve">through the </w:t>
      </w:r>
      <w:r w:rsidR="0070314C">
        <w:rPr>
          <w:rFonts w:eastAsiaTheme="minorEastAsia"/>
          <w:lang w:val="en-US"/>
        </w:rPr>
        <w:t>single-type</w:t>
      </w:r>
      <w:r w:rsidR="0070314C" w:rsidRPr="00681AF4">
        <w:rPr>
          <w:rFonts w:eastAsiaTheme="minorEastAsia"/>
          <w:lang w:val="en-US"/>
        </w:rPr>
        <w:t xml:space="preserve"> </w:t>
      </w:r>
      <w:r w:rsidR="00ED57B5">
        <w:rPr>
          <w:rFonts w:eastAsiaTheme="minorEastAsia"/>
          <w:lang w:val="en-US"/>
        </w:rPr>
        <w:t xml:space="preserve">approach </w:t>
      </w:r>
      <w:r w:rsidR="008B48E9" w:rsidRPr="00681AF4">
        <w:rPr>
          <w:rFonts w:eastAsiaTheme="minorEastAsia"/>
          <w:lang w:val="en-US"/>
        </w:rPr>
        <w:t>in a growing epidemic</w:t>
      </w:r>
      <w:r w:rsidR="003111DF">
        <w:rPr>
          <w:rFonts w:eastAsiaTheme="minorEastAsia"/>
          <w:lang w:val="en-US"/>
        </w:rPr>
        <w:t xml:space="preserve"> and </w:t>
      </w:r>
      <w:r w:rsidR="00ED57B5">
        <w:rPr>
          <w:rFonts w:eastAsiaTheme="minorEastAsia"/>
          <w:lang w:val="en-US"/>
        </w:rPr>
        <w:t xml:space="preserve">will be lower than the R derived through the single-type approach </w:t>
      </w:r>
      <w:r w:rsidR="008B48E9">
        <w:rPr>
          <w:rFonts w:eastAsiaTheme="minorEastAsia"/>
          <w:lang w:val="en-US"/>
        </w:rPr>
        <w:t>in a declining epidemic</w:t>
      </w:r>
      <w:r>
        <w:rPr>
          <w:rFonts w:eastAsiaTheme="minorEastAsia"/>
          <w:lang w:val="en-US"/>
        </w:rPr>
        <w:t xml:space="preserve">. </w:t>
      </w:r>
      <w:r w:rsidR="00ED57B5">
        <w:rPr>
          <w:rFonts w:eastAsiaTheme="minorEastAsia"/>
          <w:lang w:val="en-US"/>
        </w:rPr>
        <w:t>This trend is reversed for dynamics in which the generation time distribution of asymptomatic carriers is shorter than that of symptomatic carriers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 -left). </w:t>
      </w:r>
      <w:r w:rsidRPr="00EF1596">
        <w:rPr>
          <w:rFonts w:eastAsiaTheme="minorEastAsia"/>
          <w:lang w:val="en-US"/>
        </w:rPr>
        <w:t>Th</w:t>
      </w:r>
      <w:r w:rsidR="00F64313">
        <w:rPr>
          <w:rFonts w:eastAsiaTheme="minorEastAsia"/>
          <w:lang w:val="en-US"/>
        </w:rPr>
        <w:t xml:space="preserve">e </w:t>
      </w:r>
      <w:r w:rsidR="008B48E9">
        <w:rPr>
          <w:rFonts w:eastAsiaTheme="minorEastAsia"/>
          <w:lang w:val="en-US"/>
        </w:rPr>
        <w:t xml:space="preserve">error in inferred R becomes greater </w:t>
      </w:r>
      <w:r w:rsidR="00EF1596" w:rsidRPr="00EF1596">
        <w:rPr>
          <w:rFonts w:eastAsiaTheme="minorEastAsia"/>
          <w:lang w:val="en-US"/>
        </w:rPr>
        <w:t xml:space="preserve">at higher </w:t>
      </w:r>
      <w:r w:rsidR="00AF5040">
        <w:rPr>
          <w:rFonts w:eastAsiaTheme="minorEastAsia"/>
          <w:lang w:val="en-US"/>
        </w:rPr>
        <w:t xml:space="preserve">absolute values of </w:t>
      </w:r>
      <w:r w:rsidR="00EF1596" w:rsidRPr="00EF1596">
        <w:rPr>
          <w:rFonts w:eastAsiaTheme="minorEastAsia"/>
          <w:lang w:val="en-US"/>
        </w:rPr>
        <w:t>growth rate</w:t>
      </w:r>
      <w:r w:rsidR="00EF1596">
        <w:rPr>
          <w:rFonts w:eastAsiaTheme="minorEastAsia"/>
          <w:lang w:val="en-US"/>
        </w:rPr>
        <w:t>,</w:t>
      </w:r>
      <w:r w:rsidR="00EF1596" w:rsidRPr="00EF1596">
        <w:rPr>
          <w:rFonts w:eastAsiaTheme="minorEastAsia"/>
          <w:lang w:val="en-US"/>
        </w:rPr>
        <w:t xml:space="preserve"> with higher asymptomatic infection rates</w:t>
      </w:r>
      <w:r w:rsidR="00EF1596">
        <w:rPr>
          <w:rFonts w:eastAsiaTheme="minorEastAsia"/>
          <w:lang w:val="en-US"/>
        </w:rPr>
        <w:t>, and with higher relative infectiousness of asymptomatic individuals</w:t>
      </w:r>
      <w:r w:rsidR="003111DF">
        <w:rPr>
          <w:rFonts w:eastAsiaTheme="minorEastAsia"/>
          <w:lang w:val="en-US"/>
        </w:rPr>
        <w:t xml:space="preserve">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C and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D</w:t>
      </w:r>
      <w:r w:rsidR="003111DF">
        <w:rPr>
          <w:rFonts w:eastAsiaTheme="minorEastAsia"/>
          <w:lang w:val="en-US"/>
        </w:rPr>
        <w:t xml:space="preserve">). </w:t>
      </w:r>
    </w:p>
    <w:p w14:paraId="32428AF1" w14:textId="06FB4E6E" w:rsidR="00E24E28" w:rsidRDefault="00A44123" w:rsidP="003111DF">
      <w:pPr>
        <w:jc w:val="both"/>
        <w:rPr>
          <w:rFonts w:eastAsiaTheme="minorEastAsia"/>
          <w:lang w:val="en-US"/>
        </w:rPr>
      </w:pPr>
      <w:r>
        <w:rPr>
          <w:rFonts w:eastAsiaTheme="minorEastAsia"/>
          <w:lang w:val="en-US"/>
        </w:rPr>
        <w:t xml:space="preserve">With the extent of variation explored </w:t>
      </w:r>
      <w:r w:rsidR="00195D09">
        <w:rPr>
          <w:rFonts w:eastAsiaTheme="minorEastAsia"/>
          <w:lang w:val="en-US"/>
        </w:rPr>
        <w:t xml:space="preserve">the true R-rate exceeded the R derived from a single-type branching process by up to 4x, when the generation time distribution of asymptomatics was twice as long as that of symptomatics, and </w:t>
      </w:r>
      <w:r w:rsidR="00ED57B5">
        <w:rPr>
          <w:rFonts w:eastAsiaTheme="minorEastAsia"/>
          <w:lang w:val="en-US"/>
        </w:rPr>
        <w:t>asymptomatics were responsible for all onward infection</w:t>
      </w:r>
      <w:r w:rsidR="00B33717">
        <w:rPr>
          <w:rFonts w:eastAsiaTheme="minorEastAsia"/>
          <w:lang w:val="en-US"/>
        </w:rPr>
        <w:t xml:space="preserve"> (</w:t>
      </w:r>
      <w:r w:rsidR="00B33717">
        <w:rPr>
          <w:rFonts w:eastAsiaTheme="minorEastAsia"/>
          <w:lang w:val="en-US"/>
        </w:rPr>
        <w:fldChar w:fldCharType="begin"/>
      </w:r>
      <w:r w:rsidR="00B33717">
        <w:rPr>
          <w:rFonts w:eastAsiaTheme="minorEastAsia"/>
          <w:lang w:val="en-US"/>
        </w:rPr>
        <w:instrText xml:space="preserve"> REF _Ref66268970 \h </w:instrText>
      </w:r>
      <w:r w:rsidR="00B33717">
        <w:rPr>
          <w:rFonts w:eastAsiaTheme="minorEastAsia"/>
          <w:lang w:val="en-US"/>
        </w:rPr>
      </w:r>
      <w:r w:rsidR="00B33717">
        <w:rPr>
          <w:rFonts w:eastAsiaTheme="minorEastAsia"/>
          <w:lang w:val="en-US"/>
        </w:rPr>
        <w:fldChar w:fldCharType="separate"/>
      </w:r>
      <w:r w:rsidR="00B33717">
        <w:t xml:space="preserve">Figure </w:t>
      </w:r>
      <w:r w:rsidR="00B33717">
        <w:rPr>
          <w:noProof/>
        </w:rPr>
        <w:t>3</w:t>
      </w:r>
      <w:r w:rsidR="00B33717">
        <w:rPr>
          <w:rFonts w:eastAsiaTheme="minorEastAsia"/>
          <w:lang w:val="en-US"/>
        </w:rPr>
        <w:fldChar w:fldCharType="end"/>
      </w:r>
      <w:r w:rsidR="00B33717">
        <w:rPr>
          <w:rFonts w:eastAsiaTheme="minorEastAsia"/>
          <w:lang w:val="en-US"/>
        </w:rPr>
        <w:t>D)</w:t>
      </w:r>
      <w:r w:rsidR="00ED57B5">
        <w:rPr>
          <w:rFonts w:eastAsiaTheme="minorEastAsia"/>
          <w:lang w:val="en-US"/>
        </w:rPr>
        <w:t>. While th</w:t>
      </w:r>
      <w:r w:rsidR="00D153BA">
        <w:rPr>
          <w:rFonts w:eastAsiaTheme="minorEastAsia"/>
          <w:lang w:val="en-US"/>
        </w:rPr>
        <w:t>is</w:t>
      </w:r>
      <w:r w:rsidR="00ED57B5">
        <w:rPr>
          <w:rFonts w:eastAsiaTheme="minorEastAsia"/>
          <w:lang w:val="en-US"/>
        </w:rPr>
        <w:t xml:space="preserve"> represents a relatively extreme scenario, it may be relevant for pathogens with early onset of symptoms among symptomatic cases but late onset of infectiousness, by which point </w:t>
      </w:r>
      <w:r w:rsidR="001C5EFD">
        <w:rPr>
          <w:rFonts w:eastAsiaTheme="minorEastAsia"/>
          <w:lang w:val="en-US"/>
        </w:rPr>
        <w:t>symptomatic individuals</w:t>
      </w:r>
      <w:r w:rsidR="00ED57B5">
        <w:rPr>
          <w:rFonts w:eastAsiaTheme="minorEastAsia"/>
          <w:lang w:val="en-US"/>
        </w:rPr>
        <w:t xml:space="preserve"> may have reduced their contacts substantially, </w:t>
      </w:r>
      <w:r w:rsidR="001C5EFD">
        <w:rPr>
          <w:rFonts w:eastAsiaTheme="minorEastAsia"/>
          <w:lang w:val="en-US"/>
        </w:rPr>
        <w:t xml:space="preserve">meaning asymptomatic </w:t>
      </w:r>
      <w:r w:rsidR="0091080D">
        <w:rPr>
          <w:rFonts w:eastAsiaTheme="minorEastAsia"/>
          <w:lang w:val="en-US"/>
        </w:rPr>
        <w:t>individuals</w:t>
      </w:r>
      <w:r w:rsidR="00ED57B5">
        <w:rPr>
          <w:rFonts w:eastAsiaTheme="minorEastAsia"/>
          <w:lang w:val="en-US"/>
        </w:rPr>
        <w:t xml:space="preserve"> would be </w:t>
      </w:r>
      <w:r w:rsidR="000B645D">
        <w:rPr>
          <w:rFonts w:eastAsiaTheme="minorEastAsia"/>
          <w:lang w:val="en-US"/>
        </w:rPr>
        <w:t xml:space="preserve">more </w:t>
      </w:r>
      <w:r w:rsidR="00ED57B5">
        <w:rPr>
          <w:rFonts w:eastAsiaTheme="minorEastAsia"/>
          <w:lang w:val="en-US"/>
        </w:rPr>
        <w:t xml:space="preserve">responsible for onward transmission. </w:t>
      </w:r>
    </w:p>
    <w:p w14:paraId="51FBC541" w14:textId="18E2EE61" w:rsidR="000F0A32" w:rsidRDefault="00332292" w:rsidP="00DA5109">
      <w:pPr>
        <w:pStyle w:val="Caption"/>
        <w:keepNext/>
        <w:jc w:val="both"/>
      </w:pPr>
      <w:bookmarkStart w:id="25" w:name="_Ref66268970"/>
      <w:bookmarkEnd w:id="20"/>
      <w:r>
        <w:t xml:space="preserve">Figure </w:t>
      </w:r>
      <w:r>
        <w:fldChar w:fldCharType="begin"/>
      </w:r>
      <w:r>
        <w:instrText>SEQ Figure \* ARABIC</w:instrText>
      </w:r>
      <w:r>
        <w:fldChar w:fldCharType="separate"/>
      </w:r>
      <w:r w:rsidR="002933DE">
        <w:rPr>
          <w:noProof/>
        </w:rPr>
        <w:t>3</w:t>
      </w:r>
      <w:r>
        <w:fldChar w:fldCharType="end"/>
      </w:r>
      <w:bookmarkEnd w:id="25"/>
      <w:r>
        <w:t xml:space="preserve">: </w:t>
      </w:r>
      <w:r w:rsidR="004A0492">
        <w:t>(</w:t>
      </w:r>
      <w:r w:rsidR="00683C6A">
        <w:t xml:space="preserve">A-B) Explored generation time distributions for symptomatic and asymptomatic individuals. In (A) the generation time distribution of asymptomatics is half that of symptomatics, whereas in (B) the generation time distribution of symptomatics is half that of asymptomatics. In both cases the symptomatic (reference) generation time distribution has a mean of 5.71 days and a standard deviation of 3.09 days. (C-D) The relative difference in R obtained using a multi-type branching proves vs a naïve single-type branching process, accounting for asymptomatic transmission by (i) the </w:t>
      </w:r>
      <w:r w:rsidR="000F0A32">
        <w:t xml:space="preserve">relative infectiousness of asymptomatics </w:t>
      </w:r>
      <w:r w:rsidR="00683C6A">
        <w:t xml:space="preserve">(x-axis), (ii) the size of the </w:t>
      </w:r>
      <w:r w:rsidR="000F0A32">
        <w:t xml:space="preserve">asymptomatic </w:t>
      </w:r>
      <w:r w:rsidR="00683C6A">
        <w:t xml:space="preserve">population (linetype) and (iii) the growth rate of </w:t>
      </w:r>
      <w:r w:rsidR="00683C6A">
        <w:lastRenderedPageBreak/>
        <w:t>the epidemic (colour)</w:t>
      </w:r>
      <w:r w:rsidR="000F0A32">
        <w:t>. (C) corresponds to the generation time distributions given in (A) while (D) corresponds to those given in (B).</w:t>
      </w:r>
    </w:p>
    <w:p w14:paraId="45B69146" w14:textId="50322849" w:rsidR="00BF6012" w:rsidRDefault="00BF6012" w:rsidP="00DF1C6C">
      <w:pPr>
        <w:jc w:val="center"/>
        <w:rPr>
          <w:rFonts w:eastAsiaTheme="minorEastAsia"/>
          <w:i/>
          <w:iCs/>
          <w:lang w:val="en-US"/>
        </w:rPr>
      </w:pPr>
      <w:r w:rsidRPr="00BF6012">
        <w:rPr>
          <w:noProof/>
        </w:rPr>
        <w:drawing>
          <wp:inline distT="0" distB="0" distL="0" distR="0" wp14:anchorId="463BE12B" wp14:editId="342B11D5">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65755"/>
                    </a:xfrm>
                    <a:prstGeom prst="rect">
                      <a:avLst/>
                    </a:prstGeom>
                  </pic:spPr>
                </pic:pic>
              </a:graphicData>
            </a:graphic>
          </wp:inline>
        </w:drawing>
      </w:r>
    </w:p>
    <w:p w14:paraId="0E2C04FD" w14:textId="71FC75C7" w:rsidR="00234787" w:rsidRDefault="00234787" w:rsidP="00234787">
      <w:pPr>
        <w:jc w:val="both"/>
      </w:pPr>
      <w:r>
        <w:rPr>
          <w:rFonts w:eastAsiaTheme="minorEastAsia"/>
          <w:lang w:val="en-US"/>
        </w:rPr>
        <w:t>Potential asymptomatic transmission</w:t>
      </w:r>
      <w:r w:rsidR="002933DE" w:rsidRPr="002933DE">
        <w:rPr>
          <w:rFonts w:eastAsiaTheme="minorEastAsia"/>
          <w:lang w:val="en-US"/>
        </w:rPr>
        <w:t xml:space="preserve"> </w:t>
      </w:r>
      <w:r>
        <w:rPr>
          <w:rFonts w:eastAsiaTheme="minorEastAsia"/>
          <w:lang w:val="en-US"/>
        </w:rPr>
        <w:t xml:space="preserve">of </w:t>
      </w:r>
      <w:r w:rsidR="002933DE">
        <w:rPr>
          <w:rFonts w:eastAsiaTheme="minorEastAsia"/>
          <w:lang w:val="en-US"/>
        </w:rPr>
        <w:t>SARS-CoV-2</w:t>
      </w:r>
      <w:r>
        <w:rPr>
          <w:rFonts w:eastAsiaTheme="minorEastAsia"/>
          <w:lang w:val="en-US"/>
        </w:rPr>
        <w:t xml:space="preserve"> in the UK is considered in </w:t>
      </w:r>
      <w:r>
        <w:rPr>
          <w:rFonts w:eastAsiaTheme="minorEastAsia"/>
          <w:lang w:val="en-US"/>
        </w:rPr>
        <w:fldChar w:fldCharType="begin"/>
      </w:r>
      <w:r>
        <w:rPr>
          <w:rFonts w:eastAsiaTheme="minorEastAsia"/>
          <w:lang w:val="en-US"/>
        </w:rPr>
        <w:instrText xml:space="preserve"> REF _Ref66273608 \h </w:instrText>
      </w:r>
      <w:r>
        <w:rPr>
          <w:rFonts w:eastAsiaTheme="minorEastAsia"/>
          <w:lang w:val="en-US"/>
        </w:rPr>
      </w:r>
      <w:r>
        <w:rPr>
          <w:rFonts w:eastAsiaTheme="minorEastAsia"/>
          <w:lang w:val="en-US"/>
        </w:rPr>
        <w:fldChar w:fldCharType="separate"/>
      </w:r>
      <w:r>
        <w:t xml:space="preserve">Figure </w:t>
      </w:r>
      <w:r>
        <w:rPr>
          <w:noProof/>
        </w:rPr>
        <w:t>4</w:t>
      </w:r>
      <w:r>
        <w:rPr>
          <w:rFonts w:eastAsiaTheme="minorEastAsia"/>
          <w:lang w:val="en-US"/>
        </w:rPr>
        <w:fldChar w:fldCharType="end"/>
      </w:r>
      <w:r>
        <w:rPr>
          <w:rFonts w:eastAsiaTheme="minorEastAsia"/>
          <w:lang w:val="en-US"/>
        </w:rPr>
        <w:t xml:space="preserve">A. </w:t>
      </w:r>
      <w:r>
        <w:t xml:space="preserve">A different asymptomatic generation time distribution can result in a </w:t>
      </w:r>
      <w:r w:rsidR="0032130B">
        <w:t>substantial</w:t>
      </w:r>
      <w:r>
        <w:t xml:space="preserve"> difference in the inferred R. We explore an optimistic case, in which asymptomatic transmitters are half as infectious and have half the generation time distribution as symptomatic counterparts, and a pessimistic case, in which asymptomatic transmitters have a prolonged generation time distribution and are twice as infectious as their symptomatic counterparts.</w:t>
      </w:r>
    </w:p>
    <w:p w14:paraId="5B342781" w14:textId="130AB779" w:rsidR="000B645D" w:rsidRDefault="00144B9F" w:rsidP="002933DE">
      <w:pPr>
        <w:jc w:val="both"/>
        <w:rPr>
          <w:rFonts w:eastAsiaTheme="minorEastAsia"/>
          <w:lang w:val="en-US"/>
        </w:rPr>
      </w:pPr>
      <w:r>
        <w:t xml:space="preserve">In </w:t>
      </w:r>
      <w:r>
        <w:rPr>
          <w:rFonts w:eastAsiaTheme="minorEastAsia"/>
          <w:lang w:val="en-US"/>
        </w:rPr>
        <w:fldChar w:fldCharType="begin"/>
      </w:r>
      <w:r>
        <w:rPr>
          <w:rFonts w:eastAsiaTheme="minorEastAsia"/>
          <w:lang w:val="en-US"/>
        </w:rPr>
        <w:instrText xml:space="preserve"> REF _Ref66273608 \h </w:instrText>
      </w:r>
      <w:r>
        <w:rPr>
          <w:rFonts w:eastAsiaTheme="minorEastAsia"/>
          <w:lang w:val="en-US"/>
        </w:rPr>
      </w:r>
      <w:r>
        <w:rPr>
          <w:rFonts w:eastAsiaTheme="minorEastAsia"/>
          <w:lang w:val="en-US"/>
        </w:rPr>
        <w:fldChar w:fldCharType="separate"/>
      </w:r>
      <w:r>
        <w:t xml:space="preserve">Figure </w:t>
      </w:r>
      <w:r>
        <w:rPr>
          <w:noProof/>
        </w:rPr>
        <w:t>4</w:t>
      </w:r>
      <w:r>
        <w:rPr>
          <w:rFonts w:eastAsiaTheme="minorEastAsia"/>
          <w:lang w:val="en-US"/>
        </w:rPr>
        <w:fldChar w:fldCharType="end"/>
      </w:r>
      <w:r w:rsidR="00202F8F">
        <w:rPr>
          <w:rFonts w:eastAsiaTheme="minorEastAsia"/>
          <w:lang w:val="en-US"/>
        </w:rPr>
        <w:t>B</w:t>
      </w:r>
      <w:r>
        <w:rPr>
          <w:rFonts w:eastAsiaTheme="minorEastAsia"/>
          <w:lang w:val="en-US"/>
        </w:rPr>
        <w:t xml:space="preserve"> we consider a three-type branching process consisting of asymptomatic carriers, symptomatic carriers who isolate and symptomatic carriers who do not isolate.</w:t>
      </w:r>
    </w:p>
    <w:p w14:paraId="1D2D6B42" w14:textId="77777777" w:rsidR="000B645D" w:rsidRDefault="000B645D">
      <w:pPr>
        <w:rPr>
          <w:rFonts w:eastAsiaTheme="minorEastAsia"/>
          <w:lang w:val="en-US"/>
        </w:rPr>
      </w:pPr>
      <w:r>
        <w:rPr>
          <w:rFonts w:eastAsiaTheme="minorEastAsia"/>
          <w:lang w:val="en-US"/>
        </w:rPr>
        <w:br w:type="page"/>
      </w:r>
    </w:p>
    <w:p w14:paraId="5D94B437" w14:textId="5070A98E" w:rsidR="000F0A32" w:rsidRDefault="002933DE" w:rsidP="00144B9F">
      <w:pPr>
        <w:pStyle w:val="Caption"/>
        <w:jc w:val="both"/>
      </w:pPr>
      <w:bookmarkStart w:id="26" w:name="_Ref66273608"/>
      <w:r>
        <w:lastRenderedPageBreak/>
        <w:t xml:space="preserve">Figure </w:t>
      </w:r>
      <w:r w:rsidR="00B47517">
        <w:fldChar w:fldCharType="begin"/>
      </w:r>
      <w:r w:rsidR="00B47517">
        <w:instrText xml:space="preserve"> SEQ Figure \* ARABIC </w:instrText>
      </w:r>
      <w:r w:rsidR="00B47517">
        <w:fldChar w:fldCharType="separate"/>
      </w:r>
      <w:r>
        <w:rPr>
          <w:noProof/>
        </w:rPr>
        <w:t>4</w:t>
      </w:r>
      <w:r w:rsidR="00B47517">
        <w:rPr>
          <w:noProof/>
        </w:rPr>
        <w:fldChar w:fldCharType="end"/>
      </w:r>
      <w:bookmarkEnd w:id="26"/>
      <w:r>
        <w:t xml:space="preserve">: Derived value of R </w:t>
      </w:r>
      <w:r w:rsidR="00B4580D">
        <w:t xml:space="preserve">based on UK deaths </w:t>
      </w:r>
      <w:r w:rsidR="000F0A32">
        <w:t xml:space="preserve">using a multi-type and naïve branching process </w:t>
      </w:r>
      <w:r>
        <w:t xml:space="preserve">for </w:t>
      </w:r>
      <w:r w:rsidR="000F0A32">
        <w:t xml:space="preserve">(A) asymptomatic transmission, (B) </w:t>
      </w:r>
      <w:r w:rsidR="005E3180">
        <w:t xml:space="preserve">asymptomatic transmission and </w:t>
      </w:r>
      <w:r w:rsidR="000F0A32">
        <w:t xml:space="preserve">symptomatic isolation </w:t>
      </w:r>
      <w:r w:rsidR="005E3180">
        <w:t>together</w:t>
      </w:r>
      <w:r w:rsidR="000F0A32">
        <w:t xml:space="preserve">. </w:t>
      </w:r>
      <w:r>
        <w:t>We assume homogeneous mixing</w:t>
      </w:r>
      <w:r w:rsidR="000F0A32">
        <w:t xml:space="preserve"> for </w:t>
      </w:r>
      <w:r w:rsidR="00144B9F">
        <w:t xml:space="preserve">both </w:t>
      </w:r>
      <w:r w:rsidR="000F0A32">
        <w:t>cases. Optimistic assumptions correspond to asymptomatics with half the generation time</w:t>
      </w:r>
      <w:r w:rsidR="00B4580D">
        <w:t xml:space="preserve"> distribution</w:t>
      </w:r>
      <w:r w:rsidR="000F0A32">
        <w:t xml:space="preserve"> of symptomatics and half the infectivity. Pessimistic assumptions correspond to asymptomatics having twice the </w:t>
      </w:r>
      <w:r w:rsidR="00B4580D">
        <w:t>generation time distribution of symptomatics and twice the infectivity</w:t>
      </w:r>
      <w:r w:rsidR="005E3180">
        <w:t>.</w:t>
      </w:r>
      <w:r w:rsidR="00144B9F">
        <w:t xml:space="preserve"> For case isolation which is included in (B) the optimistic and pessimistic assumptions given in </w:t>
      </w:r>
      <w:r w:rsidR="00144B9F">
        <w:fldChar w:fldCharType="begin"/>
      </w:r>
      <w:r w:rsidR="00144B9F">
        <w:instrText xml:space="preserve"> REF _Ref66268970 \h  \* MERGEFORMAT </w:instrText>
      </w:r>
      <w:r w:rsidR="00144B9F">
        <w:fldChar w:fldCharType="separate"/>
      </w:r>
      <w:r w:rsidR="00144B9F">
        <w:t xml:space="preserve">Figure </w:t>
      </w:r>
      <w:r w:rsidR="00144B9F">
        <w:rPr>
          <w:noProof/>
        </w:rPr>
        <w:t>3</w:t>
      </w:r>
      <w:r w:rsidR="00144B9F">
        <w:fldChar w:fldCharType="end"/>
      </w:r>
      <w:r w:rsidR="00144B9F">
        <w:t xml:space="preserve"> apply. </w:t>
      </w:r>
      <w:r w:rsidR="00B4580D">
        <w:t xml:space="preserve"> We assume 63% of infections are symptomatic and the reference generation time distribution (corresponding to non-isolating symptomatic individuals) is gamma distributed with a mean of 5.71 days and a standard deviation of 3.10 days</w:t>
      </w:r>
      <w:r w:rsidR="00076E93">
        <w:t>. In both cases R estimates are based on sliding weekly windows.</w:t>
      </w:r>
    </w:p>
    <w:p w14:paraId="26934537" w14:textId="001BB7A0" w:rsidR="00DF1C6C" w:rsidRDefault="00AC5DCE" w:rsidP="002933DE">
      <w:pPr>
        <w:rPr>
          <w:rFonts w:eastAsiaTheme="minorEastAsia"/>
          <w:i/>
          <w:iCs/>
          <w:lang w:val="en-US"/>
        </w:rPr>
      </w:pPr>
      <w:r w:rsidRPr="00DF1C6C">
        <w:rPr>
          <w:noProof/>
        </w:rPr>
        <w:drawing>
          <wp:inline distT="0" distB="0" distL="0" distR="0" wp14:anchorId="426017F8" wp14:editId="5825540B">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5755"/>
                    </a:xfrm>
                    <a:prstGeom prst="rect">
                      <a:avLst/>
                    </a:prstGeom>
                  </pic:spPr>
                </pic:pic>
              </a:graphicData>
            </a:graphic>
          </wp:inline>
        </w:drawing>
      </w:r>
    </w:p>
    <w:p w14:paraId="61D5C012" w14:textId="1C054D02" w:rsidR="005805BE" w:rsidRDefault="006C42A6" w:rsidP="00DA5109">
      <w:pPr>
        <w:jc w:val="both"/>
        <w:rPr>
          <w:rFonts w:eastAsiaTheme="minorEastAsia"/>
          <w:i/>
          <w:iCs/>
          <w:lang w:val="en-US"/>
        </w:rPr>
      </w:pPr>
      <w:r>
        <w:rPr>
          <w:rFonts w:eastAsiaTheme="minorEastAsia"/>
          <w:i/>
          <w:iCs/>
          <w:lang w:val="en-US"/>
        </w:rPr>
        <w:t xml:space="preserve">Vaccinated and unvaccinated groups with </w:t>
      </w:r>
      <w:r w:rsidR="00140A39">
        <w:rPr>
          <w:rFonts w:eastAsiaTheme="minorEastAsia"/>
          <w:i/>
          <w:iCs/>
          <w:lang w:val="en-US"/>
        </w:rPr>
        <w:t>asso</w:t>
      </w:r>
      <w:r w:rsidR="006F3C21">
        <w:rPr>
          <w:rFonts w:eastAsiaTheme="minorEastAsia"/>
          <w:i/>
          <w:iCs/>
          <w:lang w:val="en-US"/>
        </w:rPr>
        <w:t>rtative and disassortative mixing</w:t>
      </w:r>
    </w:p>
    <w:p w14:paraId="7CF73BB0" w14:textId="51B9FB12" w:rsidR="00760376" w:rsidRDefault="006F3C21" w:rsidP="00760376">
      <w:pPr>
        <w:jc w:val="both"/>
        <w:rPr>
          <w:rFonts w:eastAsiaTheme="minorEastAsia"/>
          <w:lang w:val="en-US"/>
        </w:rPr>
      </w:pPr>
      <w:bookmarkStart w:id="27" w:name="_Hlk61524897"/>
      <w:r w:rsidRPr="00046A8F">
        <w:rPr>
          <w:rFonts w:eastAsiaTheme="minorEastAsia"/>
          <w:lang w:val="en-US"/>
        </w:rPr>
        <w:t xml:space="preserve">While the impact of vaccination </w:t>
      </w:r>
      <w:r w:rsidR="00760376">
        <w:rPr>
          <w:rFonts w:eastAsiaTheme="minorEastAsia"/>
          <w:lang w:val="en-US"/>
        </w:rPr>
        <w:t>against</w:t>
      </w:r>
      <w:r w:rsidR="002933DE">
        <w:rPr>
          <w:rFonts w:eastAsiaTheme="minorEastAsia"/>
          <w:lang w:val="en-US"/>
        </w:rPr>
        <w:t xml:space="preserve"> SARS-CoV-2</w:t>
      </w:r>
      <w:r w:rsidR="00760376">
        <w:rPr>
          <w:rFonts w:eastAsiaTheme="minorEastAsia"/>
          <w:lang w:val="en-US"/>
        </w:rPr>
        <w:t xml:space="preserve"> </w:t>
      </w:r>
      <w:r w:rsidRPr="00046A8F">
        <w:rPr>
          <w:rFonts w:eastAsiaTheme="minorEastAsia"/>
          <w:lang w:val="en-US"/>
        </w:rPr>
        <w:t>on viral load and shedding is as yet unknown,</w:t>
      </w:r>
      <w:r w:rsidR="00F22465">
        <w:rPr>
          <w:rFonts w:eastAsiaTheme="minorEastAsia"/>
          <w:lang w:val="en-US"/>
        </w:rPr>
        <w:t xml:space="preserve"> as</w:t>
      </w:r>
      <w:r w:rsidR="00046A8F">
        <w:rPr>
          <w:rFonts w:eastAsiaTheme="minorEastAsia"/>
          <w:lang w:val="en-US"/>
        </w:rPr>
        <w:t xml:space="preserve"> a vaccine-primed immune response is </w:t>
      </w:r>
      <w:r w:rsidR="00912531">
        <w:rPr>
          <w:rFonts w:eastAsiaTheme="minorEastAsia"/>
          <w:lang w:val="en-US"/>
        </w:rPr>
        <w:t xml:space="preserve">generally </w:t>
      </w:r>
      <w:r w:rsidR="00046A8F">
        <w:rPr>
          <w:rFonts w:eastAsiaTheme="minorEastAsia"/>
          <w:lang w:val="en-US"/>
        </w:rPr>
        <w:t>quicker than an unprimed response</w:t>
      </w:r>
      <w:r w:rsidR="00F22465">
        <w:rPr>
          <w:rFonts w:eastAsiaTheme="minorEastAsia"/>
          <w:lang w:val="en-US"/>
        </w:rPr>
        <w:t xml:space="preserve"> we would anticipate that both the </w:t>
      </w:r>
      <w:r w:rsidR="00046A8F">
        <w:rPr>
          <w:rFonts w:eastAsiaTheme="minorEastAsia"/>
          <w:lang w:val="en-US"/>
        </w:rPr>
        <w:t>peak viral load, and the time of viral clearance</w:t>
      </w:r>
      <w:r w:rsidR="00F22465">
        <w:rPr>
          <w:rFonts w:eastAsiaTheme="minorEastAsia"/>
          <w:lang w:val="en-US"/>
        </w:rPr>
        <w:t xml:space="preserve"> are reduced</w:t>
      </w:r>
      <w:r w:rsidRPr="00046A8F">
        <w:rPr>
          <w:rFonts w:eastAsiaTheme="minorEastAsia"/>
          <w:lang w:val="en-US"/>
        </w:rPr>
        <w:t>.</w:t>
      </w:r>
      <w:r w:rsidR="00046A8F">
        <w:rPr>
          <w:rFonts w:eastAsiaTheme="minorEastAsia"/>
          <w:lang w:val="en-US"/>
        </w:rPr>
        <w:t xml:space="preserve"> </w:t>
      </w:r>
      <w:r w:rsidR="00912531">
        <w:rPr>
          <w:rFonts w:eastAsiaTheme="minorEastAsia"/>
          <w:lang w:val="en-US"/>
        </w:rPr>
        <w:t>For example, t</w:t>
      </w:r>
      <w:r w:rsidR="00046A8F">
        <w:rPr>
          <w:rFonts w:eastAsiaTheme="minorEastAsia"/>
          <w:lang w:val="en-US"/>
        </w:rPr>
        <w:t>his has been demonstrated with oral and inactivated poliovirus vaccine</w:t>
      </w:r>
      <w:r w:rsidR="00840298">
        <w:rPr>
          <w:rFonts w:eastAsiaTheme="minorEastAsia"/>
          <w:lang w:val="en-US"/>
        </w:rPr>
        <w:t xml:space="preserve"> </w:t>
      </w:r>
      <w:r w:rsidR="00840298">
        <w:rPr>
          <w:rFonts w:eastAsiaTheme="minorEastAsia"/>
          <w:lang w:val="en-US"/>
        </w:rPr>
        <w:fldChar w:fldCharType="begin" w:fldLock="1"/>
      </w:r>
      <w:r w:rsidR="003A62AD">
        <w:rPr>
          <w:rFonts w:eastAsiaTheme="minorEastAsia"/>
          <w:lang w:val="en-US"/>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(28,29)","plainTextFormattedCitation":"(28,29)","previouslyFormattedCitation":"(28,29)"},"properties":{"noteIndex":0},"schema":"https://github.com/citation-style-language/schema/raw/master/csl-citation.json"}</w:instrText>
      </w:r>
      <w:r w:rsidR="00840298">
        <w:rPr>
          <w:rFonts w:eastAsiaTheme="minorEastAsia"/>
          <w:lang w:val="en-US"/>
        </w:rPr>
        <w:fldChar w:fldCharType="separate"/>
      </w:r>
      <w:r w:rsidR="000412A8" w:rsidRPr="000412A8">
        <w:rPr>
          <w:rFonts w:eastAsiaTheme="minorEastAsia"/>
          <w:noProof/>
          <w:lang w:val="en-US"/>
        </w:rPr>
        <w:t>(28,29)</w:t>
      </w:r>
      <w:r w:rsidR="00840298">
        <w:rPr>
          <w:rFonts w:eastAsiaTheme="minorEastAsia"/>
          <w:lang w:val="en-US"/>
        </w:rPr>
        <w:fldChar w:fldCharType="end"/>
      </w:r>
      <w:r w:rsidR="00F22465">
        <w:rPr>
          <w:rFonts w:eastAsiaTheme="minorEastAsia"/>
          <w:lang w:val="en-US"/>
        </w:rPr>
        <w:t>.</w:t>
      </w:r>
      <w:r w:rsidR="00760376">
        <w:rPr>
          <w:rFonts w:eastAsiaTheme="minorEastAsia"/>
          <w:lang w:val="en-US"/>
        </w:rPr>
        <w:t xml:space="preserve"> As such, we may expect the </w:t>
      </w:r>
      <w:r w:rsidRPr="00760376">
        <w:rPr>
          <w:rFonts w:eastAsiaTheme="minorEastAsia"/>
          <w:lang w:val="en-US"/>
        </w:rPr>
        <w:t xml:space="preserve">effect </w:t>
      </w:r>
      <w:r w:rsidR="00760376">
        <w:rPr>
          <w:rFonts w:eastAsiaTheme="minorEastAsia"/>
          <w:lang w:val="en-US"/>
        </w:rPr>
        <w:t xml:space="preserve">of </w:t>
      </w:r>
      <w:r w:rsidR="002933DE">
        <w:rPr>
          <w:rFonts w:eastAsiaTheme="minorEastAsia"/>
          <w:lang w:val="en-US"/>
        </w:rPr>
        <w:t>SARS-CoV-2</w:t>
      </w:r>
      <w:r w:rsidR="00760376">
        <w:rPr>
          <w:rFonts w:eastAsiaTheme="minorEastAsia"/>
          <w:lang w:val="en-US"/>
        </w:rPr>
        <w:t xml:space="preserve"> vaccination to be a </w:t>
      </w:r>
      <w:r w:rsidRPr="00760376">
        <w:rPr>
          <w:rFonts w:eastAsiaTheme="minorEastAsia"/>
          <w:lang w:val="en-US"/>
        </w:rPr>
        <w:t xml:space="preserve">reduction in </w:t>
      </w:r>
      <w:r w:rsidR="00760376">
        <w:rPr>
          <w:rFonts w:eastAsiaTheme="minorEastAsia"/>
          <w:lang w:val="en-US"/>
        </w:rPr>
        <w:t xml:space="preserve">both </w:t>
      </w:r>
      <w:r w:rsidRPr="00760376">
        <w:rPr>
          <w:rFonts w:eastAsiaTheme="minorEastAsia"/>
          <w:lang w:val="en-US"/>
        </w:rPr>
        <w:t xml:space="preserve">generation time distribution and </w:t>
      </w:r>
      <w:r w:rsidR="00954BCA">
        <w:rPr>
          <w:rFonts w:eastAsiaTheme="minorEastAsia"/>
          <w:lang w:val="en-US"/>
        </w:rPr>
        <w:t>overall infectiousness</w:t>
      </w:r>
      <w:r w:rsidRPr="00760376">
        <w:rPr>
          <w:rFonts w:eastAsiaTheme="minorEastAsia"/>
          <w:lang w:val="en-US"/>
        </w:rPr>
        <w:t>.</w:t>
      </w:r>
      <w:r w:rsidR="00277741">
        <w:rPr>
          <w:rFonts w:eastAsiaTheme="minorEastAsia"/>
          <w:lang w:val="en-US"/>
        </w:rPr>
        <w:t xml:space="preserve"> Additionally, data gathered from routine testing of healthcare workers has shown vaccination reduce</w:t>
      </w:r>
      <w:r w:rsidR="000B645D">
        <w:rPr>
          <w:rFonts w:eastAsiaTheme="minorEastAsia"/>
          <w:lang w:val="en-US"/>
        </w:rPr>
        <w:t>s</w:t>
      </w:r>
      <w:r w:rsidR="00277741">
        <w:rPr>
          <w:rFonts w:eastAsiaTheme="minorEastAsia"/>
          <w:lang w:val="en-US"/>
        </w:rPr>
        <w:t xml:space="preserve"> individuals’ susceptibility to SARS-CoV-2 infection. As such, in </w:t>
      </w:r>
      <w:r w:rsidR="00912531">
        <w:rPr>
          <w:rFonts w:eastAsiaTheme="minorEastAsia"/>
          <w:lang w:val="en-US"/>
        </w:rPr>
        <w:t>what follows</w:t>
      </w:r>
      <w:r w:rsidR="00635E2D" w:rsidRPr="00760376">
        <w:rPr>
          <w:rFonts w:eastAsiaTheme="minorEastAsia"/>
          <w:lang w:val="en-US"/>
        </w:rPr>
        <w:t>,</w:t>
      </w:r>
      <w:r w:rsidRPr="00760376">
        <w:rPr>
          <w:rFonts w:eastAsiaTheme="minorEastAsia"/>
          <w:lang w:val="en-US"/>
        </w:rPr>
        <w:t xml:space="preserve"> we explore scenarios in which vaccination </w:t>
      </w:r>
      <w:r w:rsidR="00277741">
        <w:rPr>
          <w:rFonts w:eastAsiaTheme="minorEastAsia"/>
          <w:lang w:val="en-US"/>
        </w:rPr>
        <w:t xml:space="preserve">reduces susceptibility to infection, and </w:t>
      </w:r>
      <w:r w:rsidRPr="00760376">
        <w:rPr>
          <w:rFonts w:eastAsiaTheme="minorEastAsia"/>
          <w:lang w:val="en-US"/>
        </w:rPr>
        <w:t>results in a simultaneous and equal reduction in both the generation time</w:t>
      </w:r>
      <w:r w:rsidR="00957457">
        <w:rPr>
          <w:rFonts w:eastAsiaTheme="minorEastAsia"/>
          <w:lang w:val="en-US"/>
        </w:rPr>
        <w:t xml:space="preserve"> distribution</w:t>
      </w:r>
      <w:r w:rsidRPr="00760376">
        <w:rPr>
          <w:rFonts w:eastAsiaTheme="minorEastAsia"/>
          <w:lang w:val="en-US"/>
        </w:rPr>
        <w:t xml:space="preserve"> and the infectiousness</w:t>
      </w:r>
      <w:r w:rsidR="00277741">
        <w:rPr>
          <w:rFonts w:eastAsiaTheme="minorEastAsia"/>
          <w:lang w:val="en-US"/>
        </w:rPr>
        <w:t xml:space="preserve"> among the subset of vaccinated individuals who still get infected</w:t>
      </w:r>
      <w:r w:rsidRPr="00760376">
        <w:rPr>
          <w:rFonts w:eastAsiaTheme="minorEastAsia"/>
          <w:lang w:val="en-US"/>
        </w:rPr>
        <w:t>.</w:t>
      </w:r>
    </w:p>
    <w:p w14:paraId="67042468" w14:textId="79E88656" w:rsidR="006F3C21" w:rsidRDefault="00635E2D" w:rsidP="00760376">
      <w:pPr>
        <w:jc w:val="both"/>
        <w:rPr>
          <w:rFonts w:eastAsiaTheme="minorEastAsia"/>
          <w:lang w:val="en-US"/>
        </w:rPr>
      </w:pPr>
      <w:r>
        <w:rPr>
          <w:rFonts w:eastAsiaTheme="minorEastAsia"/>
          <w:lang w:val="en-US"/>
        </w:rPr>
        <w:t xml:space="preserve">In previous examples we have considered homogeneous mixing between groups. </w:t>
      </w:r>
      <w:r w:rsidR="00760376">
        <w:rPr>
          <w:rFonts w:eastAsiaTheme="minorEastAsia"/>
          <w:lang w:val="en-US"/>
        </w:rPr>
        <w:t>However, v</w:t>
      </w:r>
      <w:r>
        <w:rPr>
          <w:rFonts w:eastAsiaTheme="minorEastAsia"/>
          <w:lang w:val="en-US"/>
        </w:rPr>
        <w:t xml:space="preserve">accination is a clear case in which we may also have to consider </w:t>
      </w:r>
      <w:r w:rsidR="00912531">
        <w:rPr>
          <w:rFonts w:eastAsiaTheme="minorEastAsia"/>
          <w:lang w:val="en-US"/>
        </w:rPr>
        <w:t xml:space="preserve">the </w:t>
      </w:r>
      <w:r w:rsidR="00332292">
        <w:rPr>
          <w:rFonts w:eastAsiaTheme="minorEastAsia"/>
          <w:lang w:val="en-US"/>
        </w:rPr>
        <w:t>a</w:t>
      </w:r>
      <w:r>
        <w:rPr>
          <w:rFonts w:eastAsiaTheme="minorEastAsia"/>
          <w:lang w:val="en-US"/>
        </w:rPr>
        <w:t>ssortativ</w:t>
      </w:r>
      <w:r w:rsidR="00912531">
        <w:rPr>
          <w:rFonts w:eastAsiaTheme="minorEastAsia"/>
          <w:lang w:val="en-US"/>
        </w:rPr>
        <w:t>ity of</w:t>
      </w:r>
      <w:r w:rsidR="00332292">
        <w:rPr>
          <w:rFonts w:eastAsiaTheme="minorEastAsia"/>
          <w:lang w:val="en-US"/>
        </w:rPr>
        <w:t xml:space="preserve"> mixing</w:t>
      </w:r>
      <w:r>
        <w:rPr>
          <w:rFonts w:eastAsiaTheme="minorEastAsia"/>
          <w:lang w:val="en-US"/>
        </w:rPr>
        <w:t>. This could be because of vaccination policy</w:t>
      </w:r>
      <w:r w:rsidR="00470B3F">
        <w:rPr>
          <w:rFonts w:eastAsiaTheme="minorEastAsia"/>
          <w:lang w:val="en-US"/>
        </w:rPr>
        <w:t xml:space="preserve"> such as</w:t>
      </w:r>
      <w:r>
        <w:rPr>
          <w:rFonts w:eastAsiaTheme="minorEastAsia"/>
          <w:lang w:val="en-US"/>
        </w:rPr>
        <w:t xml:space="preserve"> targeting </w:t>
      </w:r>
      <w:r w:rsidR="00470B3F">
        <w:rPr>
          <w:rFonts w:eastAsiaTheme="minorEastAsia"/>
          <w:lang w:val="en-US"/>
        </w:rPr>
        <w:t xml:space="preserve">of age </w:t>
      </w:r>
      <w:r>
        <w:rPr>
          <w:rFonts w:eastAsiaTheme="minorEastAsia"/>
          <w:lang w:val="en-US"/>
        </w:rPr>
        <w:t>cohort</w:t>
      </w:r>
      <w:r w:rsidR="00470B3F">
        <w:rPr>
          <w:rFonts w:eastAsiaTheme="minorEastAsia"/>
          <w:lang w:val="en-US"/>
        </w:rPr>
        <w:t xml:space="preserve">s </w:t>
      </w:r>
      <w:r w:rsidR="00470B3F">
        <w:rPr>
          <w:rFonts w:eastAsiaTheme="minorEastAsia"/>
          <w:lang w:val="en-US"/>
        </w:rPr>
        <w:fldChar w:fldCharType="begin" w:fldLock="1"/>
      </w:r>
      <w:r w:rsidR="003A62AD">
        <w:rPr>
          <w:rFonts w:eastAsiaTheme="minorEastAsia"/>
          <w:lang w:val="en-US"/>
        </w:rPr>
        <w:instrText>ADDIN CSL_CITATION {"citationItems":[{"id":"ITEM-1","itemData":{"DOI":"10.1101/2020.10.08.20208108","abstract":"In anticipation of COVID-19 vaccine deployment, we use an age-structured mathematical model to investigate the benefits of optimizing age-specific dose allocation to suppress SARS-CoV-2 transmission. Across 179 countries, we find that the highest priority individuals are typically those between 30 and 59 years of age because of their high contact rates and higher risk of infection and disease. We reaffirm that vaccination alone may be insufficient to achieve herd immunity in some settings, and that additional intervention measures may be required. Nevertheless, we show that optimizing the allocation of vaccine doses can more than double their effectiveness.","author":[{"dropping-particle":"","family":"Meehan","given":"Michael T.","non-dropping-particle":"","parse-names":false,"suffix":""},{"dropping-particle":"","family":"Cocks","given":"Daniel G.","non-dropping-particle":"","parse-names":false,"suffix":""},{"dropping-particle":"","family":"Caldwell","given":"Jamie M.","non-dropping-particle":"","parse-names":false,"suffix":""},{"dropping-particle":"","family":"Trauer","given":"James M.","non-dropping-particle":"","parse-names":false,"suffix":""},{"dropping-particle":"","family":"Adekunle","given":"Adeshina I.","non-dropping-particle":"","parse-names":false,"suffix":""},{"dropping-particle":"","family":"Ragonnet","given":"Romain R.","non-dropping-particle":"","parse-names":false,"suffix":""},{"dropping-particle":"","family":"McBryde","given":"Emma S.","non-dropping-particle":"","parse-names":false,"suffix":""}],"container-title":"medRxiv","id":"ITEM-1","issued":{"date-parts":[["2020","12","2"]]},"page":"2020.10.08.20208108","publisher":"medRxiv","title":"Age-targeted dose allocation can halve COVID-19 vaccine requirements","type":"article"},"uris":["http://www.mendeley.com/documents/?uuid=273f8de7-b5df-348a-beb3-9e0ce9a271bf"]},{"id":"ITEM-2","itemData":{"id":"ITEM-2","issued":{"date-parts":[["2020"]]},"title":"Joint Committee on Vaccination and Immunisation: advice on priority groups for COVID-19 vaccination","type":"report"},"uris":["http://www.mendeley.com/documents/?uuid=33a14656-2f70-3e3f-b1ce-fef6b18aece9"]}],"mendeley":{"formattedCitation":"(30,31)","plainTextFormattedCitation":"(30,31)","previouslyFormattedCitation":"(30,31)"},"properties":{"noteIndex":0},"schema":"https://github.com/citation-style-language/schema/raw/master/csl-citation.json"}</w:instrText>
      </w:r>
      <w:r w:rsidR="00470B3F">
        <w:rPr>
          <w:rFonts w:eastAsiaTheme="minorEastAsia"/>
          <w:lang w:val="en-US"/>
        </w:rPr>
        <w:fldChar w:fldCharType="separate"/>
      </w:r>
      <w:r w:rsidR="000412A8" w:rsidRPr="000412A8">
        <w:rPr>
          <w:rFonts w:eastAsiaTheme="minorEastAsia"/>
          <w:noProof/>
          <w:lang w:val="en-US"/>
        </w:rPr>
        <w:t>(30,31)</w:t>
      </w:r>
      <w:r w:rsidR="00470B3F">
        <w:rPr>
          <w:rFonts w:eastAsiaTheme="minorEastAsia"/>
          <w:lang w:val="en-US"/>
        </w:rPr>
        <w:fldChar w:fldCharType="end"/>
      </w:r>
      <w:r>
        <w:rPr>
          <w:rFonts w:eastAsiaTheme="minorEastAsia"/>
          <w:lang w:val="en-US"/>
        </w:rPr>
        <w:t xml:space="preserve"> or because of differential vaccine uptake</w:t>
      </w:r>
      <w:r w:rsidR="00470B3F">
        <w:rPr>
          <w:rFonts w:eastAsiaTheme="minorEastAsia"/>
          <w:lang w:val="en-US"/>
        </w:rPr>
        <w:t xml:space="preserve"> </w:t>
      </w:r>
      <w:r w:rsidR="00470B3F">
        <w:rPr>
          <w:rFonts w:eastAsiaTheme="minorEastAsia"/>
          <w:lang w:val="en-US"/>
        </w:rPr>
        <w:fldChar w:fldCharType="begin" w:fldLock="1"/>
      </w:r>
      <w:r w:rsidR="003A62AD">
        <w:rPr>
          <w:rFonts w:eastAsiaTheme="minorEastAsia"/>
          <w:lang w:val="en-US"/>
        </w:rPr>
        <w:instrText>ADDIN CSL_CITATION {"citationItems":[{"id":"ITEM-1","itemData":{"DOI":"10.1101/2020.12.27.20248899","abstract":"Background Vaccination is crucial to address the COVID-19 pandemic but vaccine hesitancy could undermine control efforts. We aimed to investigate the prevalence of COVID-19 vaccine hesitancy in the UK population, identify which population subgroups are more likely to be vaccine hesitant, and report stated reasons for vaccine hesitancy.\n\nMethods Nationally representative survey data from 12,035 participants were collected from 24th November to 1st December 2020 for wave 6 of the ‘Understanding Society’ COVID-19 web survey. Participants were asked how likely or unlikely they would be to have a vaccine if offered and their main reason for hesitancy. Cross-sectional analysis assessed prevalence of vaccine hesitancy and logistic regression models conducted.\n\nFindings Overall intention to be vaccinated was high (82% likely/very likely). Vaccine hesitancy was higher in women (21.0% vs 14.7%), younger age groups (26.5% in 16-24 year olds vs 4.5% in 75+) and less educated (18.6% no qualifications vs 13.2% degree qualified). Vaccine hesitancy was particularly high in Black (71.8%), Pakistani/Bangladeshi (42.3%), Mixed (32.4%) and non-UK/Irish White (26.4%) ethnic groups. Fully adjusted models showed gender, education and ethnicity were independently associated with vaccine hesitancy. Odds ratios for vaccine hesitancy were 12.96 (95% CI:7.34, 22.89) in the Black/Black British and 2.31 (95% CI:1.55, 3.44) in Pakistani/Bangladeshi ethnic groups (compared to White British/Irish ethnicity) and 3.24 (95%CI:1.93, 5.45) for people with no qualifications compared to degree educated. The main reason for hesitancy was fears over unknown future effects.\n\nInterpretation Older people at greatest COVID-19 mortality risk expressed the greatest willingness to be vaccinated but Black and Pakistani/Bangladeshi ethnic groups had greater vaccine hesitancy. Vaccine programmes should prioritise measures to improve uptake in specific minority ethnic groups.\n\nFunding Medical Research Council\n\nEvidence before this study We searched Embase and Medline up to November 16, 2020, using key words “vaccine hesitancy” and “COVID-19” or “SARS-CoV-2”. Vaccine hesitancy is complex but also context specific. Previous research about vaccine hesitancy relates to existing adult and childhood vaccines, with limited evidence currently available on willingness to be vaccinated for newly available COVID-19 vaccines. Existing vaccination programmes often have lower uptake among more socioeconomically disadva…","author":[{"dropping-particle":"","family":"Robertson","given":"Elaine","non-dropping-particle":"","parse-names":false,"suffix":""},{"dropping-particle":"","family":"Reeve","given":"Kelly S","non-dropping-particle":"","parse-names":false,"suffix":""},{"dropping-particle":"","family":"Niedzwiedz","given":"Claire L","non-dropping-particle":"","parse-names":false,"suffix":""},{"dropping-particle":"","family":"Moore","given":"Jamie","non-dropping-particle":"","parse-names":false,"suffix":""},{"dropping-particle":"","family":"Blake","given":"Margaret","non-dropping-particle":"","parse-names":false,"suffix":""},{"dropping-particle":"","family":"Green","given":"Michael","non-dropping-particle":"","parse-names":false,"suffix":""},{"dropping-particle":"","family":"Katikireddi","given":"Srinivasa Vittal","non-dropping-particle":"","parse-names":false,"suffix":""},{"dropping-particle":"","family":"Benzeval","given":"Michaela J","non-dropping-particle":"","parse-names":false,"suffix":""}],"container-title":"medRxiv","id":"ITEM-1","issued":{"date-parts":[["2021","1","2"]]},"page":"2020.12.27.20248899","publisher":"Cold Spring Harbor Laboratory Press","title":"Predictors of COVID-19 vaccine hesitancy in the UK Household Longitudinal Study","type":"article-journal"},"uris":["http://www.mendeley.com/documents/?uuid=f7a7d39d-183e-3fa5-873d-68d0f144c11c"]},{"id":"ITEM-2","itemData":{"DOI":"10.1371/journal.pone.0087042","ISSN":"1932-6203","abstract":"Schools are known to play a significant role in the spread of influenza. High vaccination coverage can reduce infectious disease spread within schools and the wider community through vaccine-induced immunity in vaccinated individuals and through the indirect effects afforded by herd immunity. In general, herd immunity is greatest when vaccination coverage is highest, but clusters of unvaccinated individuals can reduce herd immunity. Here, we empirically assess the extent of such clustering by measuring whether vaccinated individuals are randomly distributed or demonstrate positive assortativity across a United States high school contact network. Using computational models based on these empirical measurements, we further assess the impact of assortativity on influenza disease dynamics. We found that the contact network was positively assortative with respect to influenza vaccination: unvaccinated individuals tended to be in contact more often with other unvaccinated individuals than with vaccinated individuals, and these effects were most pronounced when we analyzed contact data collected over multiple days. Of note, unvaccinated males contributed substantially more than unvaccinated females towards the measured positive vaccination assortativity. Influenza simulation models using a positively assortative network resulted in larger average outbreak size, and outbreaks were more likely, compared to an otherwise identical network where vaccinated individuals were not clustered. These findings highlight the importance of understanding and addressing heterogeneities in seasonal influenza vaccine uptake for prevention of large, protracted school-based outbreaks of influenza, in addition to continued efforts to increase overall vaccine coverage. © 2014 Barclay et al.","author":[{"dropping-particle":"","family":"Barclay","given":"Victoria C.","non-dropping-particle":"","parse-names":false,"suffix":""},{"dropping-particle":"","family":"Smieszek","given":"Timo","non-dropping-particle":"","parse-names":false,"suffix":""},{"dropping-particle":"","family":"He","given":"Jianping","non-dropping-particle":"","parse-names":false,"suffix":""},{"dropping-particle":"","family":"Cao","given":"Guohong","non-dropping-particle":"","parse-names":false,"suffix":""},{"dropping-particle":"","family":"Rainey","given":"Jeanette J.","non-dropping-particle":"","parse-names":false,"suffix":""},{"dropping-particle":"","family":"Gao","given":"Hongjiang","non-dropping-particle":"","parse-names":false,"suffix":""},{"dropping-particle":"","family":"Uzicanin","given":"Amra","non-dropping-particle":"","parse-names":false,"suffix":""},{"dropping-particle":"","family":"Salathé","given":"Marcel","non-dropping-particle":"","parse-names":false,"suffix":""}],"container-title":"PLoS ONE","editor":[{"dropping-particle":"","family":"McVernon","given":"Jodie","non-dropping-particle":"","parse-names":false,"suffix":""}],"id":"ITEM-2","issue":"2","issued":{"date-parts":[["2014","2","5"]]},"page":"e87042","publisher":"Public Library of Science","title":"Positive Network Assortativity of Influenza Vaccination at a High School: Implications for Outbreak Risk and Herd Immunity","type":"article-journal","volume":"9"},"uris":["http://www.mendeley.com/documents/?uuid=0f54e099-e606-3b48-951c-4552b784c1c7"]}],"mendeley":{"formattedCitation":"(32,33)","plainTextFormattedCitation":"(32,33)","previouslyFormattedCitation":"(32,33)"},"properties":{"noteIndex":0},"schema":"https://github.com/citation-style-language/schema/raw/master/csl-citation.json"}</w:instrText>
      </w:r>
      <w:r w:rsidR="00470B3F">
        <w:rPr>
          <w:rFonts w:eastAsiaTheme="minorEastAsia"/>
          <w:lang w:val="en-US"/>
        </w:rPr>
        <w:fldChar w:fldCharType="separate"/>
      </w:r>
      <w:r w:rsidR="000412A8" w:rsidRPr="000412A8">
        <w:rPr>
          <w:rFonts w:eastAsiaTheme="minorEastAsia"/>
          <w:noProof/>
          <w:lang w:val="en-US"/>
        </w:rPr>
        <w:t>(32,33)</w:t>
      </w:r>
      <w:r w:rsidR="00470B3F">
        <w:rPr>
          <w:rFonts w:eastAsiaTheme="minorEastAsia"/>
          <w:lang w:val="en-US"/>
        </w:rPr>
        <w:fldChar w:fldCharType="end"/>
      </w:r>
      <w:r>
        <w:rPr>
          <w:rFonts w:eastAsiaTheme="minorEastAsia"/>
          <w:lang w:val="en-US"/>
        </w:rPr>
        <w:t xml:space="preserve">. </w:t>
      </w:r>
    </w:p>
    <w:p w14:paraId="7EFEA3BB" w14:textId="51751C73" w:rsidR="00E06357" w:rsidRDefault="000B645D" w:rsidP="00470B3F">
      <w:pPr>
        <w:jc w:val="both"/>
        <w:rPr>
          <w:rFonts w:eastAsiaTheme="minorEastAsia"/>
          <w:lang w:val="en-US"/>
        </w:rPr>
      </w:pPr>
      <w:r>
        <w:rPr>
          <w:rFonts w:eastAsiaTheme="minorEastAsia"/>
          <w:lang w:val="en-US"/>
        </w:rPr>
        <w:t xml:space="preserve">We assume vaccination reduces individuals’ </w:t>
      </w:r>
      <w:r w:rsidR="00E02F79">
        <w:rPr>
          <w:rFonts w:eastAsiaTheme="minorEastAsia"/>
          <w:lang w:val="en-US"/>
        </w:rPr>
        <w:t>susceptibility</w:t>
      </w:r>
      <w:r>
        <w:rPr>
          <w:rFonts w:eastAsiaTheme="minorEastAsia"/>
          <w:lang w:val="en-US"/>
        </w:rPr>
        <w:t xml:space="preserve"> to infection by 70%. </w:t>
      </w:r>
      <w:r w:rsidR="00470B3F" w:rsidRPr="00470B3F">
        <w:rPr>
          <w:rFonts w:eastAsiaTheme="minorEastAsia"/>
          <w:lang w:val="en-US"/>
        </w:rPr>
        <w:t>We trial three different</w:t>
      </w:r>
      <w:r w:rsidR="00AF5040">
        <w:rPr>
          <w:rFonts w:eastAsiaTheme="minorEastAsia"/>
          <w:lang w:val="en-US"/>
        </w:rPr>
        <w:t xml:space="preserve"> reduction</w:t>
      </w:r>
      <w:r w:rsidR="00954BCA">
        <w:rPr>
          <w:rFonts w:eastAsiaTheme="minorEastAsia"/>
          <w:lang w:val="en-US"/>
        </w:rPr>
        <w:t xml:space="preserve"> factors </w:t>
      </w:r>
      <w:r w:rsidR="00470B3F" w:rsidRPr="00470B3F">
        <w:rPr>
          <w:rFonts w:eastAsiaTheme="minorEastAsia"/>
          <w:lang w:val="en-US"/>
        </w:rPr>
        <w:t>in the</w:t>
      </w:r>
      <w:r w:rsidR="00A15156">
        <w:rPr>
          <w:rFonts w:eastAsiaTheme="minorEastAsia"/>
          <w:lang w:val="en-US"/>
        </w:rPr>
        <w:t xml:space="preserve"> y=x</w:t>
      </w:r>
      <w:r w:rsidR="00470B3F" w:rsidRPr="00470B3F">
        <w:rPr>
          <w:rFonts w:eastAsiaTheme="minorEastAsia"/>
          <w:lang w:val="en-US"/>
        </w:rPr>
        <w:t xml:space="preserve"> direction for the infecti</w:t>
      </w:r>
      <w:r w:rsidR="00156FEB">
        <w:rPr>
          <w:rFonts w:eastAsiaTheme="minorEastAsia"/>
          <w:lang w:val="en-US"/>
        </w:rPr>
        <w:t>vity</w:t>
      </w:r>
      <w:r w:rsidR="00470B3F" w:rsidRPr="00470B3F">
        <w:rPr>
          <w:rFonts w:eastAsiaTheme="minorEastAsia"/>
          <w:lang w:val="en-US"/>
        </w:rPr>
        <w:t xml:space="preserve"> curves of vaccinated individuals: 0.25, 0.5, and 0.75, corresponding to transmission reductions of 93.75%, 75%, and 44% from the vaccinated group (</w:t>
      </w:r>
      <w:r w:rsidR="00470B3F" w:rsidRPr="00470B3F">
        <w:rPr>
          <w:rFonts w:eastAsiaTheme="minorEastAsia"/>
          <w:lang w:val="en-US"/>
        </w:rPr>
        <w:t xml:space="preserve">Figure </w:t>
      </w:r>
      <w:r w:rsidR="00E31162">
        <w:rPr>
          <w:rFonts w:eastAsiaTheme="minorEastAsia"/>
          <w:lang w:val="en-US"/>
        </w:rPr>
        <w:t>5</w:t>
      </w:r>
      <w:r w:rsidR="00954BCA">
        <w:rPr>
          <w:rFonts w:eastAsiaTheme="minorEastAsia"/>
          <w:lang w:val="en-US"/>
        </w:rPr>
        <w:t>A</w:t>
      </w:r>
      <w:r w:rsidR="00954BCA">
        <w:rPr>
          <w:rFonts w:eastAsiaTheme="minorEastAsia"/>
          <w:lang w:val="en-US"/>
        </w:rPr>
        <w:t>-C</w:t>
      </w:r>
      <w:r w:rsidR="00470B3F" w:rsidRPr="00470B3F">
        <w:rPr>
          <w:rFonts w:eastAsiaTheme="minorEastAsia"/>
          <w:lang w:val="en-US"/>
        </w:rPr>
        <w:t>). The difference in R inferred through a heterogeneous approach vs a simple application of the baseline generation time distribution is highest for disassortative mixing,</w:t>
      </w:r>
      <w:r w:rsidR="00A43D61">
        <w:rPr>
          <w:rFonts w:eastAsiaTheme="minorEastAsia"/>
          <w:lang w:val="en-US"/>
        </w:rPr>
        <w:t xml:space="preserve"> given with disassortative mixing a significant share of transmission passes through the vaccinated group</w:t>
      </w:r>
      <w:r w:rsidR="00A927DF">
        <w:rPr>
          <w:rFonts w:eastAsiaTheme="minorEastAsia"/>
          <w:lang w:val="en-US"/>
        </w:rPr>
        <w:t>, who</w:t>
      </w:r>
      <w:r w:rsidR="00AF5040">
        <w:rPr>
          <w:rFonts w:eastAsiaTheme="minorEastAsia"/>
          <w:lang w:val="en-US"/>
        </w:rPr>
        <w:t>se g</w:t>
      </w:r>
      <w:r w:rsidR="00A927DF">
        <w:rPr>
          <w:rFonts w:eastAsiaTheme="minorEastAsia"/>
          <w:lang w:val="en-US"/>
        </w:rPr>
        <w:t>eneration time distribution is not included in the unweighted single-type approach</w:t>
      </w:r>
      <w:r w:rsidR="00A43D61">
        <w:rPr>
          <w:rFonts w:eastAsiaTheme="minorEastAsia"/>
          <w:lang w:val="en-US"/>
        </w:rPr>
        <w:t xml:space="preserve">. The difference in inferred R </w:t>
      </w:r>
      <w:r w:rsidR="00470B3F" w:rsidRPr="00470B3F">
        <w:rPr>
          <w:rFonts w:eastAsiaTheme="minorEastAsia"/>
          <w:lang w:val="en-US"/>
        </w:rPr>
        <w:t>reduc</w:t>
      </w:r>
      <w:r w:rsidR="00A43D61">
        <w:rPr>
          <w:rFonts w:eastAsiaTheme="minorEastAsia"/>
          <w:lang w:val="en-US"/>
        </w:rPr>
        <w:t>e</w:t>
      </w:r>
      <w:r w:rsidR="00156FEB">
        <w:rPr>
          <w:rFonts w:eastAsiaTheme="minorEastAsia"/>
          <w:lang w:val="en-US"/>
        </w:rPr>
        <w:t>s</w:t>
      </w:r>
      <w:r w:rsidR="00470B3F" w:rsidRPr="00470B3F">
        <w:rPr>
          <w:rFonts w:eastAsiaTheme="minorEastAsia"/>
          <w:lang w:val="en-US"/>
        </w:rPr>
        <w:t xml:space="preserve"> to zero in the limit of totally assortative mixing, as this represents two isolated </w:t>
      </w:r>
      <w:r w:rsidR="00470B3F" w:rsidRPr="00470B3F">
        <w:rPr>
          <w:rFonts w:eastAsiaTheme="minorEastAsia"/>
          <w:lang w:val="en-US"/>
        </w:rPr>
        <w:lastRenderedPageBreak/>
        <w:t xml:space="preserve">outbreaks, for which the epidemic growth rate is totally driven by the unvaccinated </w:t>
      </w:r>
      <w:r w:rsidR="00825C7D">
        <w:rPr>
          <w:rFonts w:eastAsiaTheme="minorEastAsia"/>
          <w:lang w:val="en-US"/>
        </w:rPr>
        <w:t>group</w:t>
      </w:r>
      <w:r w:rsidR="00470B3F" w:rsidRPr="00470B3F">
        <w:rPr>
          <w:rFonts w:eastAsiaTheme="minorEastAsia"/>
          <w:lang w:val="en-US"/>
        </w:rPr>
        <w:t xml:space="preserve"> (</w:t>
      </w:r>
      <w:r w:rsidR="00470B3F" w:rsidRPr="00470B3F">
        <w:rPr>
          <w:rFonts w:eastAsiaTheme="minorEastAsia"/>
          <w:lang w:val="en-US"/>
        </w:rPr>
        <w:t xml:space="preserve">Figure </w:t>
      </w:r>
      <w:r w:rsidR="00E31162">
        <w:rPr>
          <w:rFonts w:eastAsiaTheme="minorEastAsia"/>
          <w:lang w:val="en-US"/>
        </w:rPr>
        <w:t>5</w:t>
      </w:r>
      <w:r w:rsidR="00156FEB">
        <w:rPr>
          <w:rFonts w:eastAsiaTheme="minorEastAsia"/>
          <w:lang w:val="en-US"/>
        </w:rPr>
        <w:t>D-</w:t>
      </w:r>
      <w:r w:rsidR="00156FEB">
        <w:rPr>
          <w:rFonts w:eastAsiaTheme="minorEastAsia"/>
          <w:lang w:val="en-US"/>
        </w:rPr>
        <w:t>F</w:t>
      </w:r>
      <w:r w:rsidR="00470B3F" w:rsidRPr="00470B3F">
        <w:rPr>
          <w:rFonts w:eastAsiaTheme="minorEastAsia"/>
          <w:lang w:val="en-US"/>
        </w:rPr>
        <w:t xml:space="preserve">).  The difference in inferred R reduces especially quickly as the contribution of the unvaccinated group </w:t>
      </w:r>
      <w:r w:rsidR="00A43D61">
        <w:rPr>
          <w:rFonts w:eastAsiaTheme="minorEastAsia"/>
          <w:lang w:val="en-US"/>
        </w:rPr>
        <w:t xml:space="preserve">(for whom the baseline generation time distribution is well characterized) </w:t>
      </w:r>
      <w:r w:rsidR="00470B3F" w:rsidRPr="00470B3F">
        <w:rPr>
          <w:rFonts w:eastAsiaTheme="minorEastAsia"/>
          <w:lang w:val="en-US"/>
        </w:rPr>
        <w:t>increases</w:t>
      </w:r>
      <w:r w:rsidR="00A927DF">
        <w:rPr>
          <w:rFonts w:eastAsiaTheme="minorEastAsia"/>
          <w:lang w:val="en-US"/>
        </w:rPr>
        <w:t xml:space="preserve">. This can be seen by considering the relative sizes of the elements of the eigenvector in </w:t>
      </w:r>
      <w:r w:rsidR="00A927DF">
        <w:rPr>
          <w:rFonts w:eastAsiaTheme="minorEastAsia"/>
          <w:lang w:val="en-US"/>
        </w:rPr>
        <w:fldChar w:fldCharType="begin"/>
      </w:r>
      <w:r w:rsidR="00A927DF">
        <w:rPr>
          <w:rFonts w:eastAsiaTheme="minorEastAsia"/>
          <w:lang w:val="en-US"/>
        </w:rPr>
        <w:instrText xml:space="preserve"> REF _Ref61876292 \h </w:instrText>
      </w:r>
      <w:r w:rsidR="00A927DF">
        <w:rPr>
          <w:rFonts w:eastAsiaTheme="minorEastAsia"/>
          <w:lang w:val="en-US"/>
        </w:rPr>
      </w:r>
      <w:r w:rsidR="00A927DF">
        <w:rPr>
          <w:rFonts w:eastAsiaTheme="minorEastAsia"/>
          <w:lang w:val="en-US"/>
        </w:rPr>
        <w:fldChar w:fldCharType="separate"/>
      </w:r>
      <w:r w:rsidR="00A927DF">
        <w:t xml:space="preserve">Equation </w:t>
      </w:r>
      <w:r w:rsidR="00A927DF">
        <w:rPr>
          <w:noProof/>
        </w:rPr>
        <w:t>5</w:t>
      </w:r>
      <w:r w:rsidR="00A927DF">
        <w:rPr>
          <w:rFonts w:eastAsiaTheme="minorEastAsia"/>
          <w:lang w:val="en-US"/>
        </w:rPr>
        <w:fldChar w:fldCharType="end"/>
      </w:r>
      <w:r w:rsidR="00A927DF">
        <w:rPr>
          <w:rFonts w:eastAsiaTheme="minorEastAsia"/>
          <w:lang w:val="en-US"/>
        </w:rPr>
        <w:t xml:space="preserve"> corresponding to the proportion of infections that are in the vaccinated and unvaccinated </w:t>
      </w:r>
      <w:r w:rsidR="00825C7D">
        <w:rPr>
          <w:rFonts w:eastAsiaTheme="minorEastAsia"/>
          <w:lang w:val="en-US"/>
        </w:rPr>
        <w:t>group</w:t>
      </w:r>
      <w:r w:rsidR="00A927DF">
        <w:rPr>
          <w:rFonts w:eastAsiaTheme="minorEastAsia"/>
          <w:lang w:val="en-US"/>
        </w:rPr>
        <w:t xml:space="preserve">s </w:t>
      </w:r>
      <w:r w:rsidR="00156FEB">
        <w:rPr>
          <w:rFonts w:eastAsiaTheme="minorEastAsia"/>
          <w:lang w:val="en-US"/>
        </w:rPr>
        <w:t>(</w:t>
      </w:r>
      <w:r w:rsidR="00A927DF">
        <w:rPr>
          <w:rFonts w:eastAsiaTheme="minorEastAsia"/>
          <w:lang w:val="en-US"/>
        </w:rPr>
        <w:t xml:space="preserve">shown </w:t>
      </w:r>
      <w:r w:rsidR="00156FEB">
        <w:rPr>
          <w:rFonts w:eastAsiaTheme="minorEastAsia"/>
          <w:lang w:val="en-US"/>
        </w:rPr>
        <w:t xml:space="preserve">in </w:t>
      </w:r>
      <w:r w:rsidR="00156FEB" w:rsidRPr="00470B3F">
        <w:rPr>
          <w:rFonts w:eastAsiaTheme="minorEastAsia"/>
          <w:lang w:val="en-US"/>
        </w:rPr>
        <w:t>Figure</w:t>
      </w:r>
      <w:r w:rsidR="00156FEB">
        <w:rPr>
          <w:rFonts w:eastAsiaTheme="minorEastAsia"/>
          <w:lang w:val="en-US"/>
        </w:rPr>
        <w:t>s</w:t>
      </w:r>
      <w:r w:rsidR="00156FEB" w:rsidRPr="00470B3F">
        <w:rPr>
          <w:rFonts w:eastAsiaTheme="minorEastAsia"/>
          <w:lang w:val="en-US"/>
        </w:rPr>
        <w:t xml:space="preserve"> </w:t>
      </w:r>
      <w:r w:rsidR="00E31162">
        <w:rPr>
          <w:rFonts w:eastAsiaTheme="minorEastAsia"/>
          <w:lang w:val="en-US"/>
        </w:rPr>
        <w:t>5</w:t>
      </w:r>
      <w:r w:rsidR="00156FEB">
        <w:rPr>
          <w:rFonts w:eastAsiaTheme="minorEastAsia"/>
          <w:lang w:val="en-US"/>
        </w:rPr>
        <w:t>G-I</w:t>
      </w:r>
      <w:r w:rsidR="00A927DF">
        <w:rPr>
          <w:rFonts w:eastAsiaTheme="minorEastAsia"/>
          <w:lang w:val="en-US"/>
        </w:rPr>
        <w:t xml:space="preserve"> for a growing epidemic, and in </w:t>
      </w:r>
      <w:r w:rsidR="00A927DF" w:rsidRPr="00470B3F">
        <w:rPr>
          <w:rFonts w:eastAsiaTheme="minorEastAsia"/>
          <w:lang w:val="en-US"/>
        </w:rPr>
        <w:t>Figure</w:t>
      </w:r>
      <w:r w:rsidR="00A927DF">
        <w:rPr>
          <w:rFonts w:eastAsiaTheme="minorEastAsia"/>
          <w:lang w:val="en-US"/>
        </w:rPr>
        <w:t>s</w:t>
      </w:r>
      <w:r w:rsidR="00A927DF" w:rsidRPr="00470B3F">
        <w:rPr>
          <w:rFonts w:eastAsiaTheme="minorEastAsia"/>
          <w:lang w:val="en-US"/>
        </w:rPr>
        <w:t xml:space="preserve"> </w:t>
      </w:r>
      <w:r w:rsidR="00E31162">
        <w:rPr>
          <w:rFonts w:eastAsiaTheme="minorEastAsia"/>
          <w:lang w:val="en-US"/>
        </w:rPr>
        <w:t>5</w:t>
      </w:r>
      <w:r w:rsidR="00A927DF">
        <w:rPr>
          <w:rFonts w:eastAsiaTheme="minorEastAsia"/>
          <w:lang w:val="en-US"/>
        </w:rPr>
        <w:t>J-L for a shrinking epidemic</w:t>
      </w:r>
      <w:r w:rsidR="00156FEB">
        <w:rPr>
          <w:rFonts w:eastAsiaTheme="minorEastAsia"/>
          <w:lang w:val="en-US"/>
        </w:rPr>
        <w:t>)</w:t>
      </w:r>
      <w:r w:rsidR="00470B3F" w:rsidRPr="00470B3F">
        <w:rPr>
          <w:rFonts w:eastAsiaTheme="minorEastAsia"/>
          <w:lang w:val="en-US"/>
        </w:rPr>
        <w:t xml:space="preserve">. </w:t>
      </w:r>
      <w:r w:rsidR="00A927DF">
        <w:rPr>
          <w:rFonts w:eastAsiaTheme="minorEastAsia"/>
          <w:lang w:val="en-US"/>
        </w:rPr>
        <w:t xml:space="preserve">The greater the k value corresponding to the unvaccinated </w:t>
      </w:r>
      <w:r w:rsidR="00825C7D">
        <w:rPr>
          <w:rFonts w:eastAsiaTheme="minorEastAsia"/>
          <w:lang w:val="en-US"/>
        </w:rPr>
        <w:t>group</w:t>
      </w:r>
      <w:r w:rsidR="00A927DF">
        <w:rPr>
          <w:rFonts w:eastAsiaTheme="minorEastAsia"/>
          <w:lang w:val="en-US"/>
        </w:rPr>
        <w:t>, the closer the inferred R from the multi-type process is to the inferred R from the naïve single-type process.</w:t>
      </w:r>
    </w:p>
    <w:bookmarkEnd w:id="27"/>
    <w:p w14:paraId="0755A22B" w14:textId="4E823612" w:rsidR="004C6F47" w:rsidRDefault="004C6F47" w:rsidP="00156FEB">
      <w:pPr>
        <w:pStyle w:val="Caption"/>
        <w:jc w:val="both"/>
      </w:pPr>
      <w:r>
        <w:t xml:space="preserve">Figure </w:t>
      </w:r>
      <w:r>
        <w:fldChar w:fldCharType="begin"/>
      </w:r>
      <w:r>
        <w:instrText>SEQ Figure \* ARABIC</w:instrText>
      </w:r>
      <w:r>
        <w:fldChar w:fldCharType="separate"/>
      </w:r>
      <w:r w:rsidR="000412A8">
        <w:rPr>
          <w:noProof/>
        </w:rPr>
        <w:t>5</w:t>
      </w:r>
      <w:r>
        <w:fldChar w:fldCharType="end"/>
      </w:r>
      <w:r>
        <w:t xml:space="preserve">: </w:t>
      </w:r>
      <w:r w:rsidR="00470B3F" w:rsidRPr="00470B3F">
        <w:t>(</w:t>
      </w:r>
      <w:r w:rsidR="00B4580D">
        <w:t>A-C</w:t>
      </w:r>
      <w:r w:rsidR="00470B3F" w:rsidRPr="00470B3F">
        <w:t>) Explored scenarios for vaccine impact on the infectivity distribution; (</w:t>
      </w:r>
      <w:r w:rsidR="00B4580D">
        <w:t>D-F</w:t>
      </w:r>
      <w:r w:rsidR="00470B3F" w:rsidRPr="00470B3F">
        <w:t xml:space="preserve">) </w:t>
      </w:r>
      <w:r w:rsidR="00B4580D">
        <w:t xml:space="preserve">The relative difference in R obtained using a multi-type branching proves vs a naïve single-type branching process with unvaccinated reference </w:t>
      </w:r>
      <w:r w:rsidR="00825C7D">
        <w:t>group</w:t>
      </w:r>
      <w:r w:rsidR="00B4580D">
        <w:t xml:space="preserve">, accounting for vaccinated individuals by (i) the extent of assortativity (x-axis), (ii) the size of the asymptomatic </w:t>
      </w:r>
      <w:r w:rsidR="00825C7D">
        <w:t>group</w:t>
      </w:r>
      <w:r w:rsidR="00B4580D">
        <w:t xml:space="preserve"> (linetype) and (iii) the growth rate of the epidemic (colour)</w:t>
      </w:r>
      <w:r w:rsidR="00B93C47">
        <w:t>. We assume that vaccination reduces susceptibility by 70% in all explored scenarios</w:t>
      </w:r>
      <w:r w:rsidR="00470B3F" w:rsidRPr="00470B3F">
        <w:t>; (</w:t>
      </w:r>
      <w:r w:rsidR="00B4580D">
        <w:t>G-I</w:t>
      </w:r>
      <w:r w:rsidR="00470B3F" w:rsidRPr="00470B3F">
        <w:t>) elements of the eigenvector corresponding to the vaccinated and unvaccinated groups in a</w:t>
      </w:r>
      <w:r w:rsidR="00AF5040">
        <w:t xml:space="preserve"> growing </w:t>
      </w:r>
      <w:r w:rsidR="00470B3F" w:rsidRPr="00470B3F">
        <w:t>epidemic with r=0.3, normalised such that their sum is 1; (</w:t>
      </w:r>
      <w:r w:rsidR="00B4580D">
        <w:t>J-L</w:t>
      </w:r>
      <w:r w:rsidR="00470B3F" w:rsidRPr="00470B3F">
        <w:t>) elements of the eigenvector corresponding to the vaccinated and unvaccinated groups in a</w:t>
      </w:r>
      <w:r w:rsidR="00AF5040">
        <w:t xml:space="preserve"> declining</w:t>
      </w:r>
      <w:r w:rsidR="00470B3F" w:rsidRPr="00470B3F">
        <w:t xml:space="preserve"> epidemic with r=-0.3, normalised such that their sum is 1.  For graphs </w:t>
      </w:r>
      <w:r w:rsidR="00B4580D">
        <w:t>D</w:t>
      </w:r>
      <w:r w:rsidR="00470B3F" w:rsidRPr="00470B3F">
        <w:t xml:space="preserve"> </w:t>
      </w:r>
      <w:r w:rsidR="00B4580D">
        <w:t>to L</w:t>
      </w:r>
      <w:r w:rsidR="00470B3F" w:rsidRPr="00470B3F">
        <w:t>, the x-axis is a two-part discontinuous linear scale from disassortative to homogeneous and from homogeneous to assortative</w:t>
      </w:r>
      <w:r w:rsidR="00B4580D">
        <w:t xml:space="preserve"> (</w:t>
      </w:r>
      <w:r w:rsidR="00B4580D">
        <w:fldChar w:fldCharType="begin"/>
      </w:r>
      <w:r w:rsidR="00B4580D">
        <w:instrText xml:space="preserve"> REF _Ref63855129 \h </w:instrText>
      </w:r>
      <w:r w:rsidR="00156FEB">
        <w:instrText xml:space="preserve"> \* MERGEFORMAT </w:instrText>
      </w:r>
      <w:r w:rsidR="00B4580D">
        <w:fldChar w:fldCharType="separate"/>
      </w:r>
      <w:r w:rsidR="00B4580D">
        <w:t xml:space="preserve">Equation </w:t>
      </w:r>
      <w:r w:rsidR="00B4580D">
        <w:rPr>
          <w:noProof/>
        </w:rPr>
        <w:t>12</w:t>
      </w:r>
      <w:r w:rsidR="00B4580D">
        <w:fldChar w:fldCharType="end"/>
      </w:r>
      <w:r w:rsidR="00B4580D">
        <w:t>)</w:t>
      </w:r>
      <w:r w:rsidR="00470B3F" w:rsidRPr="00470B3F">
        <w:t xml:space="preserve">.   </w:t>
      </w:r>
    </w:p>
    <w:p w14:paraId="15005D31" w14:textId="245EA511" w:rsidR="00194D5F" w:rsidRDefault="00194D5F" w:rsidP="00F46F92">
      <w:r>
        <w:rPr>
          <w:noProof/>
        </w:rPr>
        <w:lastRenderedPageBreak/>
        <w:drawing>
          <wp:inline distT="0" distB="0" distL="0" distR="0" wp14:anchorId="7792CD6E" wp14:editId="185DDA5D">
            <wp:extent cx="5532024" cy="6638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2818" cy="6639259"/>
                    </a:xfrm>
                    <a:prstGeom prst="rect">
                      <a:avLst/>
                    </a:prstGeom>
                    <a:noFill/>
                    <a:ln>
                      <a:noFill/>
                    </a:ln>
                  </pic:spPr>
                </pic:pic>
              </a:graphicData>
            </a:graphic>
          </wp:inline>
        </w:drawing>
      </w:r>
    </w:p>
    <w:bookmarkEnd w:id="4"/>
    <w:p w14:paraId="74D9474D" w14:textId="77777777" w:rsidR="00076E93" w:rsidRDefault="00076E93">
      <w:pPr>
        <w:rPr>
          <w:b/>
          <w:bCs/>
          <w:lang w:val="en-US"/>
        </w:rPr>
      </w:pPr>
      <w:r>
        <w:rPr>
          <w:b/>
          <w:bCs/>
          <w:lang w:val="en-US"/>
        </w:rPr>
        <w:br w:type="page"/>
      </w:r>
    </w:p>
    <w:p w14:paraId="23CC1A57" w14:textId="0D258E85" w:rsidR="00140A39" w:rsidRDefault="004514C4" w:rsidP="00E53597">
      <w:pPr>
        <w:rPr>
          <w:b/>
          <w:bCs/>
          <w:lang w:val="en-US"/>
        </w:rPr>
      </w:pPr>
      <w:r w:rsidRPr="004514C4">
        <w:rPr>
          <w:b/>
          <w:bCs/>
          <w:lang w:val="en-US"/>
        </w:rPr>
        <w:lastRenderedPageBreak/>
        <w:t>Discussion</w:t>
      </w:r>
    </w:p>
    <w:p w14:paraId="24784BB8" w14:textId="110015FD" w:rsidR="00FF37A7" w:rsidRDefault="004514C4" w:rsidP="004514C4">
      <w:pPr>
        <w:jc w:val="both"/>
        <w:rPr>
          <w:lang w:val="en-US"/>
        </w:rPr>
      </w:pPr>
      <w:r>
        <w:rPr>
          <w:lang w:val="en-US"/>
        </w:rPr>
        <w:t xml:space="preserve">In this paper we have shown how </w:t>
      </w:r>
      <w:r w:rsidR="00D335BB">
        <w:rPr>
          <w:lang w:val="en-US"/>
        </w:rPr>
        <w:t>and when heterogeneity in the generation time distribution</w:t>
      </w:r>
      <w:r>
        <w:rPr>
          <w:lang w:val="en-US"/>
        </w:rPr>
        <w:t xml:space="preserve"> can distort estimates of the reproduction number.</w:t>
      </w:r>
      <w:r w:rsidR="00FF37A7">
        <w:rPr>
          <w:lang w:val="en-US"/>
        </w:rPr>
        <w:t xml:space="preserve"> </w:t>
      </w:r>
      <w:r w:rsidR="006C42A6">
        <w:rPr>
          <w:lang w:val="en-US"/>
        </w:rPr>
        <w:t xml:space="preserve">While the impact on the inferred reproduction number is limited in the case of </w:t>
      </w:r>
      <w:r w:rsidR="00D335BB">
        <w:rPr>
          <w:lang w:val="en-US"/>
        </w:rPr>
        <w:t xml:space="preserve">heterogeneity caused by </w:t>
      </w:r>
      <w:r w:rsidR="006C42A6">
        <w:rPr>
          <w:lang w:val="en-US"/>
        </w:rPr>
        <w:t>symptomatic</w:t>
      </w:r>
      <w:r w:rsidR="00D335BB">
        <w:rPr>
          <w:lang w:val="en-US"/>
        </w:rPr>
        <w:t xml:space="preserve"> case</w:t>
      </w:r>
      <w:r w:rsidR="006C42A6">
        <w:rPr>
          <w:lang w:val="en-US"/>
        </w:rPr>
        <w:t xml:space="preserve"> isolation, it can be considerable </w:t>
      </w:r>
      <w:r w:rsidR="00D335BB">
        <w:rPr>
          <w:lang w:val="en-US"/>
        </w:rPr>
        <w:t xml:space="preserve">if </w:t>
      </w:r>
      <w:r w:rsidR="006C42A6">
        <w:rPr>
          <w:lang w:val="en-US"/>
        </w:rPr>
        <w:t xml:space="preserve">asymptomatic or vaccinated individuals have particularly different generation time distributions </w:t>
      </w:r>
      <w:r w:rsidR="00D335BB">
        <w:rPr>
          <w:lang w:val="en-US"/>
        </w:rPr>
        <w:t xml:space="preserve">from that </w:t>
      </w:r>
      <w:r w:rsidR="006C42A6">
        <w:rPr>
          <w:lang w:val="en-US"/>
        </w:rPr>
        <w:t>of unvaccinated, symptomatic individuals</w:t>
      </w:r>
      <w:r w:rsidR="00D335BB">
        <w:rPr>
          <w:lang w:val="en-US"/>
        </w:rPr>
        <w:t xml:space="preserve"> (</w:t>
      </w:r>
      <w:r w:rsidR="006C42A6">
        <w:rPr>
          <w:lang w:val="en-US"/>
        </w:rPr>
        <w:t xml:space="preserve">for whom the generation time distribution will </w:t>
      </w:r>
      <w:r w:rsidR="00D335BB">
        <w:rPr>
          <w:lang w:val="en-US"/>
        </w:rPr>
        <w:t xml:space="preserve">typically </w:t>
      </w:r>
      <w:r w:rsidR="006C42A6">
        <w:rPr>
          <w:lang w:val="en-US"/>
        </w:rPr>
        <w:t>be best characterized</w:t>
      </w:r>
      <w:r w:rsidR="00D335BB">
        <w:rPr>
          <w:lang w:val="en-US"/>
        </w:rPr>
        <w:t>)</w:t>
      </w:r>
      <w:r w:rsidR="006C42A6">
        <w:rPr>
          <w:lang w:val="en-US"/>
        </w:rPr>
        <w:t>. The difference in inferred R will be smaller for lower growth rates; in instances where the poorly-characterized groups represent a small part of the population; or where there is highly assortative mixing between the well characterized and poorly characterized groups.</w:t>
      </w:r>
    </w:p>
    <w:p w14:paraId="474B87D8" w14:textId="5026B98F" w:rsidR="00A71E5E" w:rsidRDefault="00FF37A7" w:rsidP="004514C4">
      <w:pPr>
        <w:jc w:val="both"/>
        <w:rPr>
          <w:lang w:val="en-US"/>
        </w:rPr>
      </w:pPr>
      <w:r>
        <w:rPr>
          <w:lang w:val="en-US"/>
        </w:rPr>
        <w:t xml:space="preserve">In using the renewal equation, we assumed infectiousness could be separated into a reproduction number, depending only on calendar time t, and a generation time distribution depending only on time since infection, </w:t>
      </w:r>
      <w:r>
        <w:rPr>
          <w:rFonts w:cstheme="minorHAnsi"/>
          <w:lang w:val="en-US"/>
        </w:rPr>
        <w:t>τ</w:t>
      </w:r>
      <w:r>
        <w:rPr>
          <w:lang w:val="en-US"/>
        </w:rPr>
        <w:t xml:space="preserve">. </w:t>
      </w:r>
      <w:r w:rsidR="00A71E5E">
        <w:rPr>
          <w:lang w:val="en-US"/>
        </w:rPr>
        <w:t xml:space="preserve">The latter assumption is open to challenge: behavior is likely to change as an </w:t>
      </w:r>
      <w:r w:rsidR="00C21C16">
        <w:rPr>
          <w:lang w:val="en-US"/>
        </w:rPr>
        <w:t>epidemic progresses</w:t>
      </w:r>
      <w:r w:rsidR="00A71E5E">
        <w:rPr>
          <w:lang w:val="en-US"/>
        </w:rPr>
        <w:t>, for instance through a reduction in out-of-household contacts, which may cause the generation time distribution to change independent</w:t>
      </w:r>
      <w:r w:rsidR="00D335BB">
        <w:rPr>
          <w:lang w:val="en-US"/>
        </w:rPr>
        <w:t>ly</w:t>
      </w:r>
      <w:r w:rsidR="00A71E5E">
        <w:rPr>
          <w:lang w:val="en-US"/>
        </w:rPr>
        <w:t xml:space="preserve"> of </w:t>
      </w:r>
      <w:r w:rsidR="00D335BB">
        <w:rPr>
          <w:lang w:val="en-US"/>
        </w:rPr>
        <w:t>case-</w:t>
      </w:r>
      <w:r w:rsidR="00A71E5E">
        <w:rPr>
          <w:lang w:val="en-US"/>
        </w:rPr>
        <w:t xml:space="preserve">isolation. </w:t>
      </w:r>
    </w:p>
    <w:p w14:paraId="3F783B42" w14:textId="78A9852D" w:rsidR="00FF37A7" w:rsidRDefault="00A71E5E" w:rsidP="004514C4">
      <w:pPr>
        <w:jc w:val="both"/>
        <w:rPr>
          <w:lang w:val="en-US"/>
        </w:rPr>
      </w:pPr>
      <w:r>
        <w:rPr>
          <w:lang w:val="en-US"/>
        </w:rPr>
        <w:t>For the multi-group case, we also assumed that relative infectiousness and susceptibility between groups remain</w:t>
      </w:r>
      <w:r w:rsidR="00D335BB">
        <w:rPr>
          <w:lang w:val="en-US"/>
        </w:rPr>
        <w:t>ed</w:t>
      </w:r>
      <w:r>
        <w:rPr>
          <w:lang w:val="en-US"/>
        </w:rPr>
        <w:t xml:space="preserve"> constant through time. This too is a simplifying assumption: interventions such as increased </w:t>
      </w:r>
      <w:r w:rsidR="006C42A6">
        <w:rPr>
          <w:lang w:val="en-US"/>
        </w:rPr>
        <w:t>handwashing</w:t>
      </w:r>
      <w:r>
        <w:rPr>
          <w:lang w:val="en-US"/>
        </w:rPr>
        <w:t xml:space="preserve"> and the adoption of face coverings may alter the relative susceptibility and infectiousness between groups, especially if there is a correlation between</w:t>
      </w:r>
      <w:r w:rsidR="006C42A6">
        <w:rPr>
          <w:lang w:val="en-US"/>
        </w:rPr>
        <w:t xml:space="preserve"> the group and the adoption of certain behaviors. F</w:t>
      </w:r>
      <w:r>
        <w:rPr>
          <w:lang w:val="en-US"/>
        </w:rPr>
        <w:t xml:space="preserve">or example, the compliance group to isolation </w:t>
      </w:r>
      <w:r w:rsidR="006C42A6">
        <w:rPr>
          <w:lang w:val="en-US"/>
        </w:rPr>
        <w:t xml:space="preserve">on symptom onset may well be correlated with compliance of the group to </w:t>
      </w:r>
      <w:r>
        <w:rPr>
          <w:lang w:val="en-US"/>
        </w:rPr>
        <w:t>mask-wearing</w:t>
      </w:r>
      <w:r w:rsidR="006C42A6">
        <w:rPr>
          <w:lang w:val="en-US"/>
        </w:rPr>
        <w:t xml:space="preserve"> and handwashing</w:t>
      </w:r>
      <w:r>
        <w:rPr>
          <w:lang w:val="en-US"/>
        </w:rPr>
        <w:t>.</w:t>
      </w:r>
    </w:p>
    <w:p w14:paraId="658F1DFD" w14:textId="3DA4A19C" w:rsidR="00E81923" w:rsidRDefault="00DD0736" w:rsidP="00E81923">
      <w:pPr>
        <w:jc w:val="both"/>
        <w:rPr>
          <w:lang w:val="en-US"/>
        </w:rPr>
      </w:pPr>
      <w:r>
        <w:rPr>
          <w:rFonts w:eastAsiaTheme="minorEastAsia"/>
          <w:lang w:val="en-US"/>
        </w:rPr>
        <w:t xml:space="preserve">Multiple pathogens have been demonstrated to have both symptomatic and asymptomatic clinical courses, including important epidemic viruses SARS-CoV-2 </w:t>
      </w:r>
      <w:r>
        <w:rPr>
          <w:rFonts w:eastAsiaTheme="minorEastAsia"/>
          <w:lang w:val="en-US"/>
        </w:rPr>
        <w:fldChar w:fldCharType="begin" w:fldLock="1"/>
      </w:r>
      <w:r w:rsidR="003A62AD">
        <w:rPr>
          <w:rFonts w:eastAsiaTheme="minorEastAsia"/>
          <w:lang w:val="en-US"/>
        </w:rPr>
        <w:instrText>ADDIN CSL_CITATION {"citationItems":[{"id":"ITEM-1","itemData":{"DOI":"10.1101/2020.08.12.20173690","abstract":"Background England, UK has experienced a large outbreak of SARS-CoV-2 infection. As in USA and elsewhere, disadvantaged communities have been disproportionately affected. Methods National REal-time Assessment of Community Transmission-2 (REACT-2) seroprevalence study using self-administered lateral flow immunoassay (LFIA) test for IgG among a random population sample of 100,000 adults over 18 years in England, 20 June to 13 July 2020. Results Completed questionnaires were available for 109,076 participants, yielding 5,544 IgG positive results and adjusted (for test performance), re-weighted (for sampling) prevalence of 6.0% (95% CI: 5.8, 6.1). Highest prevalence was in London (13.0% [12.3, 13.6]), among people of Black or Asian (mainly South Asian) ethnicity (17.3% [15.8, 19.1] and 11.9% [11.0, 12.8] respectively) and those aged 18-24 years (7.9% [7.3, 8.5]). Care home workers with client-facing roles had adjusted odds ratio of 3.1 (2.5, 3.8) compared with non-essential workers. One third (32.2%, [31.0-33.4]) of antibody positive individuals reported no symptoms. Among symptomatic cases, the majority (78.8%) reported symptoms during the peak of the epidemic in England in March (31.3%) and April (47.5%) 2020. We estimate that 3.36 million (3.21, 3.51) people have been infected with SARS-CoV-2 in England to end June 2020, with an overall infection fatality ratio of 0.90% (0.86, 0.94). Conclusion The pandemic of SARS-CoV-2 infection in England disproportionately affected ethnic minority groups and health and care home workers. The higher risk of infection in these groups may explain, at least in part, their increased risk of hospitalisation and mortality from COVID-19.\n\n### Competing Interest Statement\n\nThe authors have declared no competing interest.\n\n### Funding Statement\n\nThis work was funded by the Department of Health and Social Care in England. HW is a NIHR Senior Investigator and acknowledges support from NIHR Biomedical Research Centre of Imperial College NHS Trust, NIHR School of Public Health Research, NIHR Applied Research Collaborative North West London, Wellcome Trust (UNS32973). GC is supported by an NIHR Professorship. WSB is the Action Medical Research Professor, AD is an NIHR senior investigator and DA is an Emeritus NIHR Senior Investigator. SR acknowledges support from MRC Centre for Global Infectious Disease Analysis , National Institute for Health Research (NIHR) Health Protection Research Unit (HPRU), Wellcome Trust (200861/Z/16/Z, 20…","author":[{"dropping-particle":"","family":"Ward","given":"Helen","non-dropping-particle":"","parse-names":false,"suffix":""},{"dropping-particle":"","family":"Atchison","given":"Christina J","non-dropping-particle":"","parse-names":false,"suffix":""},{"dropping-particle":"","family":"Whitaker","given":"Matthew","non-dropping-particle":"","parse-names":false,"suffix":""},{"dropping-particle":"","family":"Ainslie","given":"Kylie E. C.","non-dropping-particle":"","parse-names":false,"suffix":""},{"dropping-particle":"","family":"Elliot","given":"Joshua","non-dropping-particle":"","parse-names":false,"suffix":""},{"dropping-particle":"","family":"Okell","given":"Lucy C","non-dropping-particle":"","parse-names":false,"suffix":""},{"dropping-particle":"","family":"Redd","given":"Rozlyn","non-dropping-particle":"","parse-names":false,"suffix":""},{"dropping-particle":"","family":"Ashby","given":"Deborah","non-dropping-particle":"","parse-names":false,"suffix":""},{"dropping-particle":"","family":"Donnelly","given":"Christl A.","non-dropping-particle":"","parse-names":false,"suffix":""},{"dropping-particle":"","family":"Barclay","given":"Wendy","non-dropping-particle":"","parse-names":false,"suffix":""},{"dropping-particle":"","family":"Darzi","given":"Ara","non-dropping-particle":"","parse-names":false,"suffix":""},{"dropping-particle":"","family":"Cooke","given":"Graham","non-dropping-particle":"","parse-names":false,"suffix":""},{"dropping-particle":"","family":"Riley","given":"Steven","non-dropping-particle":"","parse-names":false,"suffix":""},{"dropping-particle":"","family":"Elliot","given":"Paul","non-dropping-particle":"","parse-names":false,"suffix":""}],"container-title":"medRxiv","id":"ITEM-1","issued":{"date-parts":[["2020","8","14"]]},"page":"2020.08.12.20173690","publisher":"Cold Spring Harbor Laboratory Press","title":"Antibody prevalence for SARS-CoV-2 in England following first peak of the pandemic: REACT2 study in 100,000 adults","type":"article-journal"},"uris":["http://www.mendeley.com/documents/?uuid=693f7839-bcf2-3e00-b218-759caef061f9"]}],"mendeley":{"formattedCitation":"(34)","plainTextFormattedCitation":"(34)","previouslyFormattedCitation":"(34)"},"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(34)</w:t>
      </w:r>
      <w:r>
        <w:rPr>
          <w:rFonts w:eastAsiaTheme="minorEastAsia"/>
          <w:lang w:val="en-US"/>
        </w:rPr>
        <w:fldChar w:fldCharType="end"/>
      </w:r>
      <w:r>
        <w:rPr>
          <w:rFonts w:eastAsiaTheme="minorEastAsia"/>
          <w:lang w:val="en-US"/>
        </w:rPr>
        <w:t xml:space="preserve">, Influenza </w:t>
      </w:r>
      <w:r>
        <w:rPr>
          <w:rFonts w:eastAsiaTheme="minorEastAsia"/>
          <w:lang w:val="en-US"/>
        </w:rPr>
        <w:fldChar w:fldCharType="begin" w:fldLock="1"/>
      </w:r>
      <w:r w:rsidR="003A62AD">
        <w:rPr>
          <w:rFonts w:eastAsiaTheme="minorEastAsia"/>
          <w:lang w:val="en-US"/>
        </w:rPr>
        <w:instrText>ADDIN CSL_CITATION {"citationItems":[{"id":"ITEM-1","itemData":{"DOI":"10.1097/EDE.0000000000000340","ISSN":"15315487","PMID":"26133025","abstract":"Background: The fraction of persons with influenza virus infection, who do not report any signs or symptoms throughout the course of infection is referred to as the asymptomatic fraction. Methods: We conducted a systematic review and meta-analysis of published estimates of the asymptomatic fraction of influenza virus infections. We found that estimates of the asymptomatic fraction were reported from two different types of studies: first, outbreak investigations with short-term follow-up of potentially exposed persons and virologic confirmation of infections; second, studies conducted across epidemics typically evaluating rates of acute respiratory illness among persons with serologic evidence of infection, in some cases adjusting for background rates of illness from other causes. Results: Most point estimates from studies of outbreak investigations fell in the range 4%-28% with low heterogeneity (I2 = 0%) with a pooled mean of 16% (95% confidence interval = 13%, 19%). Estimates from the studies conducted across epidemics without adjustment were very heterogeneous (point estimates 0%-100%; I2 = 97%), while estimates from studies that adjusted for background illnesses were more consistent with point estimates in the range 65%-85% and moderate heterogeneity (I2 = 58%). Variation in estimates could be partially explained by differences in study design and analysis, and inclusion of mild symptomatic illnesses as asymptomatic in some studies. Conclusions: Estimates of the asymptomatic fraction are affected by the study design, and the definitions of infection and symptomatic illness. Considerable differences between the asymptomatic fraction of infections confirmed by virologic versus serologic testing may indicate fundamental differences in the interpretation of these two indicators.","author":[{"dropping-particle":"","family":"Leung","given":"Nancy H.L.","non-dropping-particle":"","parse-names":false,"suffix":""},{"dropping-particle":"","family":"Xu","given":"Cuiling","non-dropping-particle":"","parse-names":false,"suffix":""},{"dropping-particle":"","family":"Ip","given":"Dennis K.M.","non-dropping-particle":"","parse-names":false,"suffix":""},{"dropping-particle":"","family":"Cowling","given":"Benjamin J.","non-dropping-particle":"","parse-names":false,"suffix":""}],"container-title":"Epidemiology","id":"ITEM-1","issue":"6","issued":{"date-parts":[["2015","10","1"]]},"page":"862-872","publisher":"Lippincott Williams and Wilkins","title":"The fraction of influenza virus infections that are asymptomatic: A systematic review and meta-analysis","type":"article","volume":"26"},"uris":["http://www.mendeley.com/documents/?uuid=0ecca54c-c4d0-3bfc-942f-ba71df041356"]}],"mendeley":{"formattedCitation":"(35)","plainTextFormattedCitation":"(35)","previouslyFormattedCitation":"(35)"},"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(35)</w:t>
      </w:r>
      <w:r>
        <w:rPr>
          <w:rFonts w:eastAsiaTheme="minorEastAsia"/>
          <w:lang w:val="en-US"/>
        </w:rPr>
        <w:fldChar w:fldCharType="end"/>
      </w:r>
      <w:r>
        <w:rPr>
          <w:rFonts w:eastAsiaTheme="minorEastAsia"/>
          <w:lang w:val="en-US"/>
        </w:rPr>
        <w:t xml:space="preserve">, Ebola Virus Disease </w:t>
      </w:r>
      <w:r>
        <w:rPr>
          <w:rFonts w:eastAsiaTheme="minorEastAsia"/>
          <w:lang w:val="en-US"/>
        </w:rPr>
        <w:fldChar w:fldCharType="begin" w:fldLock="1"/>
      </w:r>
      <w:r w:rsidR="003A62AD">
        <w:rPr>
          <w:rFonts w:eastAsiaTheme="minorEastAsia"/>
          <w:lang w:val="en-US"/>
        </w:rPr>
        <w:instrText>ADDIN CSL_CITATION {"citationItems":[{"id":"ITEM-1","itemData":{"DOI":"10.1093/cid/ciw114","ISSN":"15376591","PMID":"26932131","abstract":"Factors affecting our ability to control an Ebola outbreak include transmissibility of the virus and the proportion of transmissions occurring asymptomatically. We performed a meta-analysis of Ebola household secondary attack rate (SAR), disaggregating by type of exposure (direct contact, no direct contact, nursing care, direct contact but no nursing care). The estimated overall household SAR is 12.5% (95% confidence interval [CI], 8.6%-16.3%). Transmission was driven by direct contact, with little transmission occurring in its absence (SAR, 0.8% [95% CI, 0%-2.3%]). The greatest risk factor was the provision of nursing care (SAR, 47.9% [95% CI, 23.3%-72.6%]). There was evidence of a decline in household SAR for direct contact between 1976 and 2014 (P =. 018). We estimate that 27.1% (95% CI, 14.5%-39.6%) of Ebola infections are asymptomatic. Our findings suggest that surveillance and containment measures should be effective for controlling Ebola.","author":[{"dropping-particle":"","family":"Dean","given":"Natalie E.","non-dropping-particle":"","parse-names":false,"suffix":""},{"dropping-particle":"","family":"Halloran","given":"M. Elizabeth","non-dropping-particle":"","parse-names":false,"suffix":""},{"dropping-particle":"","family":"Yang","given":"Yang","non-dropping-particle":"","parse-names":false,"suffix":""},{"dropping-particle":"","family":"Longini","given":"Ira M.","non-dropping-particle":"","parse-names":false,"suffix":""}],"container-title":"Clinical Infectious Diseases","id":"ITEM-1","issue":"10","issued":{"date-parts":[["2016","5","15"]]},"page":"1277-1286","publisher":"Oxford University Press","title":"Transmissibility and pathogenicity of Ebola virus: A systematic review and meta-analysis of household secondary attack rate and asymptomatic infection","type":"article-journal","volume":"62"},"uris":["http://www.mendeley.com/documents/?uuid=fa2173c2-b196-38c2-9e13-24b45de689b3"]}],"mendeley":{"formattedCitation":"(36)","plainTextFormattedCitation":"(36)","previouslyFormattedCitation":"(36)"},"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(36)</w:t>
      </w:r>
      <w:r>
        <w:rPr>
          <w:rFonts w:eastAsiaTheme="minorEastAsia"/>
          <w:lang w:val="en-US"/>
        </w:rPr>
        <w:fldChar w:fldCharType="end"/>
      </w:r>
      <w:r>
        <w:rPr>
          <w:rFonts w:eastAsiaTheme="minorEastAsia"/>
          <w:lang w:val="en-US"/>
        </w:rPr>
        <w:t xml:space="preserve"> and Middle East Respiratory Syndrome (MERS) </w:t>
      </w:r>
      <w:r>
        <w:rPr>
          <w:rFonts w:eastAsiaTheme="minorEastAsia"/>
          <w:lang w:val="en-US"/>
        </w:rPr>
        <w:fldChar w:fldCharType="begin" w:fldLock="1"/>
      </w:r>
      <w:r w:rsidR="003A62AD">
        <w:rPr>
          <w:rFonts w:eastAsiaTheme="minorEastAsia"/>
          <w:lang w:val="en-US"/>
        </w:rPr>
        <w:instrText>ADDIN CSL_CITATION {"citationItems":[{"id":"ITEM-1","itemData":{"DOI":"10.1016/j.tmaid.2018.12.003","ISSN":"18730442","PMID":"30550839","abstract":"Background: The Middle East Respiratory Syndrome Coronavirus (MERS-CoV) emerged in 2012 and attracted an international attention as the virus caused multiple healthcare associated outbreaks. There are reports of the role of asymptomatic individuals in the transmission of MERS-CoV, however, the exact role is not known. Method: The MEDLINE/PubMed and Scopus databases were searched for relevant papers published till August 2018 describing asymptomatic MERS-CoV infection. Results: A total of 10 papers were retrieved and included in the final analysis and review. The extent of asymptomatic MERS infection had increased with change in the policy of testing asymptomatic contacts. In early cases in April 2012–October 2013, 12.5% were asymptomatic among 144 PCR laboratory-confirmed MERS-CoV cases while in 2014 the proportion rose to 25.1% among 255 confirmed cases. The proportion of asymptomatic cases reported among pediatric confirmed MERS-CoV cases were higher (41.9%–81.8%). Overall, the detection rate of MERS infection among asymptomatic contacts was 1-3.9% in studies included in this review. Asymptomatic individuals were less likely to have underlying condition compared to fatal cases. Of particular interest is that most of the identified pediatric cases were asymptomatic with no clear explanation. Conclusions: The proportion of asymptomatic MERS cases were detected with increasing frequency as the disease progressed overtime. Those patients were less likely to have comorbid disease and may contribute to the transmission of the virus.","author":[{"dropping-particle":"","family":"Al-Tawfiq","given":"Jaffar A.","non-dropping-particle":"","parse-names":false,"suffix":""},{"dropping-particle":"","family":"Gautret","given":"Philippe","non-dropping-particle":"","parse-names":false,"suffix":""}],"container-title":"Travel Medicine and Infectious Disease","id":"ITEM-1","issued":{"date-parts":[["2019","1","1"]]},"page":"27-32","publisher":"Elsevier USA","title":"Asymptomatic Middle East Respiratory Syndrome Coronavirus (MERS-CoV) infection: Extent and implications for infection control: A systematic review","type":"article","volume":"27"},"uris":["http://www.mendeley.com/documents/?uuid=6a1c8bf9-15e6-3c0c-9ba1-af34fab71993"]}],"mendeley":{"formattedCitation":"(37)","plainTextFormattedCitation":"(37)","previouslyFormattedCitation":"(37)"},"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(37)</w:t>
      </w:r>
      <w:r>
        <w:rPr>
          <w:rFonts w:eastAsiaTheme="minorEastAsia"/>
          <w:lang w:val="en-US"/>
        </w:rPr>
        <w:fldChar w:fldCharType="end"/>
      </w:r>
      <w:r>
        <w:rPr>
          <w:rFonts w:eastAsiaTheme="minorEastAsia"/>
          <w:lang w:val="en-US"/>
        </w:rPr>
        <w:t>.</w:t>
      </w:r>
      <w:r w:rsidR="00912531">
        <w:rPr>
          <w:rFonts w:eastAsiaTheme="minorEastAsia"/>
          <w:lang w:val="en-US"/>
        </w:rPr>
        <w:t xml:space="preserve"> </w:t>
      </w:r>
      <w:r w:rsidR="00E81923" w:rsidRPr="007B32C7">
        <w:rPr>
          <w:lang w:val="en-US"/>
        </w:rPr>
        <w:t xml:space="preserve">Previous work has shown that a difference in the generation time distribution of asymptomatic vs symptomatic carriers of COVID can lead </w:t>
      </w:r>
      <w:r w:rsidR="00E81923">
        <w:rPr>
          <w:lang w:val="en-US"/>
        </w:rPr>
        <w:t>t</w:t>
      </w:r>
      <w:r w:rsidR="00E81923" w:rsidRPr="007B32C7">
        <w:rPr>
          <w:lang w:val="en-US"/>
        </w:rPr>
        <w:t xml:space="preserve">o biased estimates of the effective reproduction number </w:t>
      </w:r>
      <w:r w:rsidR="00E81923" w:rsidRPr="007B32C7">
        <w:rPr>
          <w:lang w:val="en-US"/>
        </w:rPr>
        <w:fldChar w:fldCharType="begin" w:fldLock="1"/>
      </w:r>
      <w:r w:rsidR="003A62AD">
        <w:rPr>
          <w:lang w:val="en-US"/>
        </w:rPr>
        <w:instrText>ADDIN CSL_CITATION {"citationItems":[{"id":"ITEM-1","itemData":{"DOI":"10.1016/j.epidem.2020.100392","ISSN":"18780067","PMID":"32446187","abstract":"The role of asymptomatic carriers in transmission poses challenges for control of the COVID-19 pandemic. Study of asymptomatic transmission and implications for surveillance and disease burden are ongoing, but there has been little study of the implications of asymptomatic transmission on dynamics of disease. We use a mathematical framework to evaluate expected effects of asymptomatic transmission on the basic reproduction number R0 (i.e., the expected number of secondary cases generated by an average primary case in a fully susceptible population) and the fraction of new secondary cases attributable to asymptomatic individuals. If the generation-interval distribution of asymptomatic transmission differs from that of symptomatic transmission, then estimates of the basic reproduction number which do not explicitly account for asymptomatic cases may be systematically biased. Specifically, if asymptomatic cases have a shorter generation interval than symptomatic cases, R0 will be over-estimated, and if they have a longer generation interval, R0 will be under-estimated. Estimates of the realized proportion of asymptomatic transmission during the exponential phase also depend on asymptomatic generation intervals. Our analysis shows that understanding the temporal course of asymptomatic transmission can be important for assessing the importance of this route of transmission, and for disease dynamics. This provides an additional motivation for investigating both the importance and relative duration of asymptomatic transmission.","author":[{"dropping-particle":"","family":"Park","given":"Sang Woo","non-dropping-particle":"","parse-names":false,"suffix":""},{"dropping-particle":"","family":"Cornforth","given":"Daniel M.","non-dropping-particle":"","parse-names":false,"suffix":""},{"dropping-particle":"","family":"Dushoff","given":"Jonathan","non-dropping-particle":"","parse-names":false,"suffix":""},{"dropping-particle":"","family":"Weitz","given":"Joshua S.","non-dropping-particle":"","parse-names":false,"suffix":""}],"container-title":"Epidemics","id":"ITEM-1","issued":{"date-parts":[["2020","6","1"]]},"page":"100392","publisher":"Elsevier B.V.","title":"The time scale of asymptomatic transmission affects estimates of epidemic potential in the COVID-19 outbreak","type":"article-journal","volume":"31"},"uris":["http://www.mendeley.com/documents/?uuid=738f93b8-0057-3961-af86-3a60b81ed9bf"]}],"mendeley":{"formattedCitation":"(38)","plainTextFormattedCitation":"(38)","previouslyFormattedCitation":"(38)"},"properties":{"noteIndex":0},"schema":"https://github.com/citation-style-language/schema/raw/master/csl-citation.json"}</w:instrText>
      </w:r>
      <w:r w:rsidR="00E81923" w:rsidRPr="007B32C7">
        <w:rPr>
          <w:lang w:val="en-US"/>
        </w:rPr>
        <w:fldChar w:fldCharType="separate"/>
      </w:r>
      <w:r w:rsidR="000412A8" w:rsidRPr="000412A8">
        <w:rPr>
          <w:noProof/>
          <w:lang w:val="en-US"/>
        </w:rPr>
        <w:t>(38)</w:t>
      </w:r>
      <w:r w:rsidR="00E81923" w:rsidRPr="007B32C7">
        <w:rPr>
          <w:lang w:val="en-US"/>
        </w:rPr>
        <w:fldChar w:fldCharType="end"/>
      </w:r>
      <w:r w:rsidR="00E81923" w:rsidRPr="007B32C7">
        <w:rPr>
          <w:lang w:val="en-US"/>
        </w:rPr>
        <w:t>.</w:t>
      </w:r>
      <w:r w:rsidR="00E81923">
        <w:rPr>
          <w:lang w:val="en-US"/>
        </w:rPr>
        <w:t xml:space="preserve"> </w:t>
      </w:r>
    </w:p>
    <w:p w14:paraId="6D456E18" w14:textId="77777777" w:rsidR="00A15156" w:rsidRDefault="00E95AB4" w:rsidP="00DD0736">
      <w:pPr>
        <w:jc w:val="both"/>
        <w:rPr>
          <w:rFonts w:eastAsiaTheme="minorEastAsia"/>
          <w:lang w:val="en-US"/>
        </w:rPr>
      </w:pPr>
      <w:r>
        <w:rPr>
          <w:rFonts w:eastAsiaTheme="minorEastAsia"/>
          <w:lang w:val="en-US"/>
        </w:rPr>
        <w:t xml:space="preserve">The infectious profile of an individual depends principally on the extent and duration of viral shedding, and their effective contact rate. </w:t>
      </w:r>
      <w:r w:rsidR="00912531">
        <w:rPr>
          <w:rFonts w:eastAsiaTheme="minorEastAsia"/>
          <w:lang w:val="en-US"/>
        </w:rPr>
        <w:t xml:space="preserve">Symptom presentation </w:t>
      </w:r>
      <w:r w:rsidR="00181EC3">
        <w:rPr>
          <w:rFonts w:eastAsiaTheme="minorEastAsia"/>
          <w:lang w:val="en-US"/>
        </w:rPr>
        <w:t xml:space="preserve">may impact </w:t>
      </w:r>
      <w:r w:rsidR="007468B2">
        <w:rPr>
          <w:rFonts w:eastAsiaTheme="minorEastAsia"/>
          <w:lang w:val="en-US"/>
        </w:rPr>
        <w:t>both</w:t>
      </w:r>
      <w:r w:rsidR="00181EC3">
        <w:rPr>
          <w:rFonts w:eastAsiaTheme="minorEastAsia"/>
          <w:lang w:val="en-US"/>
        </w:rPr>
        <w:t xml:space="preserve"> variables.</w:t>
      </w:r>
      <w:r>
        <w:rPr>
          <w:rFonts w:eastAsiaTheme="minorEastAsia"/>
          <w:lang w:val="en-US"/>
        </w:rPr>
        <w:t xml:space="preserve"> </w:t>
      </w:r>
    </w:p>
    <w:p w14:paraId="45468A76" w14:textId="56FD8D90" w:rsidR="00912531" w:rsidRDefault="00181EC3" w:rsidP="00DD0736">
      <w:pPr>
        <w:jc w:val="both"/>
        <w:rPr>
          <w:rFonts w:eastAsiaTheme="minorEastAsia"/>
          <w:lang w:val="en-US"/>
        </w:rPr>
      </w:pPr>
      <w:r>
        <w:rPr>
          <w:rFonts w:eastAsiaTheme="minorEastAsia"/>
          <w:lang w:val="en-US"/>
        </w:rPr>
        <w:t>Viral shedding will itself depend on individual viral load</w:t>
      </w:r>
      <w:r w:rsidR="007468B2">
        <w:rPr>
          <w:rFonts w:eastAsiaTheme="minorEastAsia"/>
          <w:lang w:val="en-US"/>
        </w:rPr>
        <w:t>,</w:t>
      </w:r>
      <w:r>
        <w:rPr>
          <w:rFonts w:eastAsiaTheme="minorEastAsia"/>
          <w:lang w:val="en-US"/>
        </w:rPr>
        <w:t xml:space="preserve"> and the efficiency and duration of viral expulsion. </w:t>
      </w:r>
      <w:r w:rsidR="00E95AB4">
        <w:rPr>
          <w:rFonts w:eastAsiaTheme="minorEastAsia"/>
          <w:lang w:val="en-US"/>
        </w:rPr>
        <w:t xml:space="preserve">Viral load studies for </w:t>
      </w:r>
      <w:r w:rsidR="00E95AB4" w:rsidRPr="00840298">
        <w:rPr>
          <w:rFonts w:eastAsiaTheme="minorEastAsia"/>
          <w:lang w:val="en-US"/>
        </w:rPr>
        <w:t>influenza infection</w:t>
      </w:r>
      <w:r>
        <w:rPr>
          <w:rFonts w:eastAsiaTheme="minorEastAsia"/>
          <w:lang w:val="en-US"/>
        </w:rPr>
        <w:t xml:space="preserve"> have shown that </w:t>
      </w:r>
      <w:r w:rsidR="00E95AB4" w:rsidRPr="00840298">
        <w:rPr>
          <w:rFonts w:eastAsiaTheme="minorEastAsia"/>
          <w:lang w:val="en-US"/>
        </w:rPr>
        <w:t xml:space="preserve">asymptomatic and paucisymptomatic cases had </w:t>
      </w:r>
      <w:r w:rsidRPr="00840298">
        <w:rPr>
          <w:rFonts w:eastAsiaTheme="minorEastAsia"/>
          <w:lang w:val="en-US"/>
        </w:rPr>
        <w:t>1-2 log</w:t>
      </w:r>
      <w:r w:rsidRPr="00840298">
        <w:rPr>
          <w:rFonts w:eastAsiaTheme="minorEastAsia"/>
          <w:vertAlign w:val="subscript"/>
          <w:lang w:val="en-US"/>
        </w:rPr>
        <w:t xml:space="preserve">10 </w:t>
      </w:r>
      <w:r>
        <w:rPr>
          <w:rFonts w:eastAsiaTheme="minorEastAsia"/>
          <w:lang w:val="en-US"/>
        </w:rPr>
        <w:t>fewer c</w:t>
      </w:r>
      <w:r w:rsidRPr="00840298">
        <w:rPr>
          <w:rFonts w:eastAsiaTheme="minorEastAsia"/>
          <w:lang w:val="en-US"/>
        </w:rPr>
        <w:t>opies of viral RNA than symptomatic cases</w:t>
      </w:r>
      <w:r w:rsidR="002C2842">
        <w:rPr>
          <w:rFonts w:eastAsiaTheme="minorEastAsia"/>
          <w:lang w:val="en-US"/>
        </w:rPr>
        <w:t>,</w:t>
      </w:r>
      <w:r w:rsidRPr="00840298">
        <w:rPr>
          <w:rFonts w:eastAsiaTheme="minorEastAsia"/>
          <w:lang w:val="en-US"/>
        </w:rPr>
        <w:t xml:space="preserve"> </w:t>
      </w:r>
      <w:r w:rsidR="002C2842">
        <w:rPr>
          <w:rFonts w:eastAsiaTheme="minorEastAsia"/>
          <w:lang w:val="en-US"/>
        </w:rPr>
        <w:t>as well as</w:t>
      </w:r>
      <w:r>
        <w:rPr>
          <w:rFonts w:eastAsiaTheme="minorEastAsia"/>
          <w:lang w:val="en-US"/>
        </w:rPr>
        <w:t xml:space="preserve"> </w:t>
      </w:r>
      <w:r w:rsidR="00E95AB4" w:rsidRPr="00840298">
        <w:rPr>
          <w:rFonts w:eastAsiaTheme="minorEastAsia"/>
          <w:lang w:val="en-US"/>
        </w:rPr>
        <w:t xml:space="preserve">shorter shedding times </w:t>
      </w:r>
      <w:r w:rsidR="00E95AB4" w:rsidRPr="00840298">
        <w:rPr>
          <w:rFonts w:eastAsiaTheme="minorEastAsia"/>
          <w:lang w:val="en-US"/>
        </w:rPr>
        <w:fldChar w:fldCharType="begin" w:fldLock="1"/>
      </w:r>
      <w:r w:rsidR="003A62AD">
        <w:rPr>
          <w:rFonts w:eastAsiaTheme="minorEastAsia"/>
          <w:lang w:val="en-US"/>
        </w:rPr>
        <w:instrText>ADDIN CSL_CITATION {"citationItems":[{"id":"ITEM-1","itemData":{"DOI":"10.1093/cid/ciw841","ISSN":"15376591","PMID":"28011603","abstract":"Background: Influenza virus infections are associated with a wide spectrum of disease. However, few studies have investigated in detail the epidemiological and virological characteristics of asymptomatic and mild illness with influenza virus infections.\nMethods: In a community-based study in Hong Kong from 2008 to 2014, we followed up initially healthy individuals who were household contacts of symptomatic persons with laboratory-confirmed influenza, to identify secondary infections. Information from daily symptom diaries was used to classify infections as symptomatic (≥2 signs/symptoms, including fever ≥37.8°C, headache, myalgia, cough, sore throat, runny nose and sputum), paucisymptomatic (1 symptom only), or asymptomatic (none of these symptoms). We compared the patterns of influenza viral shedding between these groups.\nResults: We identified 235 virologically confirmed secondary cases of influenza virus infection in the household setting, including 31 (13%) paucisymptomatic and 25 (11%) asymptomatic cases. The duration of viral RNA shedding was shorter and declined more rapidly in paucisymptomatic and asymptomatic than in symptomatic cases. The mean levels of influenza viral RNA shedding in asymptomatic and paucisymptomatic cases were approximately 1-2 log10 copies lower than in symptomatic cases.\nConclusions: The presence of influenza viral shedding in patients with influenza who have very few or no symptoms reflects their potential for transmitting the virus to close contacts. These findings suggest that further research is needed to investigate the contribution of persons with asymptomatic or clinically mild influenza virus infections to influenza virus transmission in household, institutional, and community settings.","author":[{"dropping-particle":"","family":"Ip","given":"Dennis K.M.","non-dropping-particle":"","parse-names":false,"suffix":""},{"dropping-particle":"","family":"Lau","given":"Lincoln L.H.","non-dropping-particle":"","parse-names":false,"suffix":""},{"dropping-particle":"","family":"Leung","given":"Nancy H.L.","non-dropping-particle":"","parse-names":false,"suffix":""},{"dropping-particle":"","family":"Fang","given":"Vicky J.","non-dropping-particle":"","parse-names":false,"suffix":""},{"dropping-particle":"","family":"Chan","given":"Kwok Hung","non-dropping-particle":"","parse-names":false,"suffix":""},{"dropping-particle":"","family":"Chu","given":"Daniel K.W.","non-dropping-particle":"","parse-names":false,"suffix":""},{"dropping-particle":"","family":"Leung","given":"Gabriel M.","non-dropping-particle":"","parse-names":false,"suffix":""},{"dropping-particle":"","family":"Peiris","given":"J. S.Malik","non-dropping-particle":"","parse-names":false,"suffix":""},{"dropping-particle":"","family":"Uyeki","given":"Timothy M.","non-dropping-particle":"","parse-names":false,"suffix":""},{"dropping-particle":"","family":"Cowling","given":"Benjamin J.","non-dropping-particle":"","parse-names":false,"suffix":""}],"container-title":"Clinical infectious diseases : an official publication of the Infectious Diseases Society of America","id":"ITEM-1","issue":"6","issued":{"date-parts":[["2017","3","15"]]},"page":"736-742","title":"Viral Shedding and Transmission Potential of Asymptomatic and Paucisymptomatic Influenza Virus Infections in the Community","type":"article-journal","volume":"64"},"uris":["http://www.mendeley.com/documents/?uuid=25d5342f-7af6-3fd3-8a75-29b7865a8532"]}],"mendeley":{"formattedCitation":"(39)","plainTextFormattedCitation":"(39)","previouslyFormattedCitation":"(39)"},"properties":{"noteIndex":0},"schema":"https://github.com/citation-style-language/schema/raw/master/csl-citation.json"}</w:instrText>
      </w:r>
      <w:r w:rsidR="00E95AB4" w:rsidRPr="00840298">
        <w:rPr>
          <w:rFonts w:eastAsiaTheme="minorEastAsia"/>
          <w:lang w:val="en-US"/>
        </w:rPr>
        <w:fldChar w:fldCharType="separate"/>
      </w:r>
      <w:r w:rsidR="000412A8" w:rsidRPr="000412A8">
        <w:rPr>
          <w:rFonts w:eastAsiaTheme="minorEastAsia"/>
          <w:noProof/>
          <w:lang w:val="en-US"/>
        </w:rPr>
        <w:t>(39)</w:t>
      </w:r>
      <w:r w:rsidR="00E95AB4" w:rsidRPr="00840298">
        <w:rPr>
          <w:rFonts w:eastAsiaTheme="minorEastAsia"/>
          <w:lang w:val="en-US"/>
        </w:rPr>
        <w:fldChar w:fldCharType="end"/>
      </w:r>
      <w:r>
        <w:rPr>
          <w:rFonts w:eastAsiaTheme="minorEastAsia"/>
          <w:lang w:val="en-US"/>
        </w:rPr>
        <w:t xml:space="preserve">. </w:t>
      </w:r>
      <w:r w:rsidR="00E95AB4">
        <w:rPr>
          <w:rFonts w:eastAsiaTheme="minorEastAsia"/>
          <w:lang w:val="en-US"/>
        </w:rPr>
        <w:t xml:space="preserve"> </w:t>
      </w:r>
      <w:r>
        <w:rPr>
          <w:rFonts w:eastAsiaTheme="minorEastAsia"/>
          <w:lang w:val="en-US"/>
        </w:rPr>
        <w:t xml:space="preserve">Similarly, studies on </w:t>
      </w:r>
      <w:r w:rsidR="00E95AB4">
        <w:rPr>
          <w:rFonts w:eastAsiaTheme="minorEastAsia"/>
          <w:lang w:val="en-US"/>
        </w:rPr>
        <w:t>MERS</w:t>
      </w:r>
      <w:r>
        <w:rPr>
          <w:rFonts w:eastAsiaTheme="minorEastAsia"/>
          <w:lang w:val="en-US"/>
        </w:rPr>
        <w:t xml:space="preserve"> have found the </w:t>
      </w:r>
      <w:r w:rsidR="00E95AB4">
        <w:rPr>
          <w:rFonts w:eastAsiaTheme="minorEastAsia"/>
          <w:lang w:val="en-US"/>
        </w:rPr>
        <w:t xml:space="preserve">duration of PCR-positivity was increased with disease severity </w:t>
      </w:r>
      <w:r w:rsidR="00E95AB4">
        <w:rPr>
          <w:rFonts w:eastAsiaTheme="minorEastAsia"/>
          <w:lang w:val="en-US"/>
        </w:rPr>
        <w:fldChar w:fldCharType="begin" w:fldLock="1"/>
      </w:r>
      <w:r w:rsidR="003A62AD">
        <w:rPr>
          <w:rFonts w:eastAsiaTheme="minorEastAsia"/>
          <w:lang w:val="en-US"/>
        </w:rPr>
        <w:instrText>ADDIN CSL_CITATION {"citationItems":[{"id":"ITEM-1","itemData":{"DOI":"10.3201/eid2207.160040","ISSN":"10806059","PMID":"27314227","abstract":"In January 2013, several months after Middle East respiratory syndrome coronavirus (MERS-CoV) was first identified in Saudi Arabia, Abu Dhabi, United Arab Emirates, began surveillance for MERS-CoV. We analyzed medical chart and laboratory data collected by the Health Authority-Abu Dhabi during January 2013-May 2014. Using real-time reverse transcription PCR, we tested respiratory tract samples for MERS-CoV and identified 65 case-patients. Of these patients, 23 (35%) were asymptomatic at the time of testing, and 4 (6%) showed positive test results for &gt;3 weeks (1 had severe symptoms and 3 had mild symptoms). We also identified 6 clusters of MERS-CoV cases. This report highlights the potential for virus shedding by mildly ill and asymptomatic case-patients. These findings will be useful for MERS-CoV management and infection prevention strategies.","author":[{"dropping-particle":"","family":"Hosani","given":"Farida Ismail","non-dropping-particle":"Al","parse-names":false,"suffix":""},{"dropping-particle":"","family":"Pringle","given":"Kimberly","non-dropping-particle":"","parse-names":false,"suffix":""},{"dropping-particle":"","family":"Mulla","given":"Mariam","non-dropping-particle":"Al","parse-names":false,"suffix":""},{"dropping-particle":"","family":"Kim","given":"Lindsay","non-dropping-particle":"","parse-names":false,"suffix":""},{"dropping-particle":"","family":"Pham","given":"Huong","non-dropping-particle":"","parse-names":false,"suffix":""},{"dropping-particle":"","family":"Alami","given":"Negar N.","non-dropping-particle":"","parse-names":false,"suffix":""},{"dropping-particle":"","family":"Khudhair","given":"Ahmed","non-dropping-particle":"","parse-names":false,"suffix":""},{"dropping-particle":"","family":"Hall","given":"Aron J.","non-dropping-particle":"","parse-names":false,"suffix":""},{"dropping-particle":"","family":"Aden","given":"Bashir","non-dropping-particle":"","parse-names":false,"suffix":""},{"dropping-particle":"","family":"Saleh","given":"Feda","non-dropping-particle":"El","parse-names":false,"suffix":""},{"dropping-particle":"","family":"Dhaheri","given":"Wafa","non-dropping-particle":"Al","parse-names":false,"suffix":""},{"dropping-particle":"","family":"Bandar","given":"Zyad","non-dropping-particle":"Al","parse-names":false,"suffix":""},{"dropping-particle":"","family":"Bunga","given":"Sudhir","non-dropping-particle":"","parse-names":false,"suffix":""},{"dropping-particle":"","family":"Abou Elkheir","given":"Kheir","non-dropping-particle":"","parse-names":false,"suffix":""},{"dropping-particle":"","family":"Tao","given":"Ying","non-dropping-particle":"","parse-names":false,"suffix":""},{"dropping-particle":"","family":"Hunter","given":"Jennifer C.","non-dropping-particle":"","parse-names":false,"suffix":""},{"dropping-particle":"","family":"Nguyen","given":"Duc","non-dropping-particle":"","parse-names":false,"suffix":""},{"dropping-particle":"","family":"Turner","given":"Andrew","non-dropping-particle":"","parse-names":false,"suffix":""},{"dropping-particle":"","family":"Pradeep","given":"Krishna","non-dropping-particle":"","parse-names":false,"suffix":""},{"dropping-particle":"","family":"Sasse","given":"Jurgen","non-dropping-particle":"","parse-names":false,"suffix":""},{"dropping-particle":"","family":"Weber","given":"Stefan","non-dropping-particle":"","parse-names":false,"suffix":""},{"dropping-particle":"","family":"Tong","given":"Suxiang","non-dropping-particle":"","parse-names":false,"suffix":""},{"dropping-particle":"","family":"Whitaker","given":"Brett L.","non-dropping-particle":"","parse-names":false,"suffix":""},{"dropping-particle":"","family":"Haynes","given":"Lia M.","non-dropping-particle":"","parse-names":false,"suffix":""},{"dropping-particle":"","family":"Curns","given":"Aaron","non-dropping-particle":"","parse-names":false,"suffix":""},{"dropping-particle":"","family":"Gerber","given":"Susan I.","non-dropping-particle":"","parse-names":false,"suffix":""}],"container-title":"Emerging Infectious Diseases","id":"ITEM-1","issue":"7","issued":{"date-parts":[["2016","7","1"]]},"page":"1162-1168","publisher":"Centers for Disease Control and Prevention (CDC)","title":"Response to emergence of middle east respiratory syndrome coronavirus, Abu Dhabi, United Arab Emirates, 2013-2014","type":"article-journal","volume":"22"},"uris":["http://www.mendeley.com/documents/?uuid=3e958842-a6a0-34d5-9958-fa87ca23473a"]}],"mendeley":{"formattedCitation":"(40)","plainTextFormattedCitation":"(40)","previouslyFormattedCitation":"(40)"},"properties":{"noteIndex":0},"schema":"https://github.com/citation-style-language/schema/raw/master/csl-citation.json"}</w:instrText>
      </w:r>
      <w:r w:rsidR="00E95AB4">
        <w:rPr>
          <w:rFonts w:eastAsiaTheme="minorEastAsia"/>
          <w:lang w:val="en-US"/>
        </w:rPr>
        <w:fldChar w:fldCharType="separate"/>
      </w:r>
      <w:r w:rsidR="000412A8" w:rsidRPr="000412A8">
        <w:rPr>
          <w:rFonts w:eastAsiaTheme="minorEastAsia"/>
          <w:noProof/>
          <w:lang w:val="en-US"/>
        </w:rPr>
        <w:t>(40)</w:t>
      </w:r>
      <w:r w:rsidR="00E95AB4">
        <w:rPr>
          <w:rFonts w:eastAsiaTheme="minorEastAsia"/>
          <w:lang w:val="en-US"/>
        </w:rPr>
        <w:fldChar w:fldCharType="end"/>
      </w:r>
      <w:r w:rsidR="00E95AB4">
        <w:rPr>
          <w:rFonts w:eastAsiaTheme="minorEastAsia"/>
          <w:lang w:val="en-US"/>
        </w:rPr>
        <w:t xml:space="preserve">. Symptoms themselves also increase viral </w:t>
      </w:r>
      <w:r w:rsidR="00D7665D">
        <w:rPr>
          <w:rFonts w:eastAsiaTheme="minorEastAsia"/>
          <w:lang w:val="en-US"/>
        </w:rPr>
        <w:t>expulsion</w:t>
      </w:r>
      <w:r>
        <w:rPr>
          <w:rFonts w:eastAsiaTheme="minorEastAsia"/>
          <w:lang w:val="en-US"/>
        </w:rPr>
        <w:t xml:space="preserve">: </w:t>
      </w:r>
      <w:r w:rsidR="00D7665D">
        <w:rPr>
          <w:rFonts w:eastAsiaTheme="minorEastAsia"/>
          <w:lang w:val="en-US"/>
        </w:rPr>
        <w:t xml:space="preserve">a cough can produce an estimated 3,000 droplets, and a sneeze an estimated 40,000 </w:t>
      </w:r>
      <w:r w:rsidR="00D7665D">
        <w:rPr>
          <w:rFonts w:eastAsiaTheme="minorEastAsia"/>
          <w:lang w:val="en-US"/>
        </w:rPr>
        <w:fldChar w:fldCharType="begin" w:fldLock="1"/>
      </w:r>
      <w:r w:rsidR="003A62AD">
        <w:rPr>
          <w:rFonts w:eastAsiaTheme="minorEastAsia"/>
          <w:lang w:val="en-US"/>
        </w:rPr>
        <w:instrText>ADDIN CSL_CITATION {"citationItems":[{"id":"ITEM-1","itemData":{"DOI":"10.1016/S0196-6553(98)70046-X","ISSN":"01966553","PMID":"9721404","abstract":"Assessment of strategies for engineering controls for the prevention of airborne infectious disease transmission to patients and to health care and related workers requires consideration of the factors relevant to aerosol characterization. These factors include aerosol generation, particle sizes and concentrations, organism viability, infectivity and virulence, air-flow and climate, and environmental sampling and analysis. The major focus on attention to engineering controls comes from recent increases in tuberculosis, particularly the multidrug-resistant varieties in the general hospital population, the severely immunocompromised, and those in at-risk and confined environments such as prisons, long-term care facilities, and shelters for the homeless. Many workers are in close contact with persons who have active, undiagnosed, or insufficiently treated tuberculosis. Additionally, patients and health care workers may be exposed to a variety of pathogenic human viruses, opportunistic fungi, and bacteria. This report therefore focuses on the nature of infectious aerosol transmission in an attempt to determine which factors can be systematically addressed to result in proven, applied engineering approaches to the control of infectious aerosols in hospital and health care facility environments. The infectious aerosols of consideration are those that are generated as particles of respirable size by both human and environmental sources and that have the capability of remaining viable and airborne for extended periods in the indoor environment. This definition precludes skin and mucous membrane exposures occurring from splashes (rather than true aerosols) of blood or body fluids containing infectious disease agents. There are no epidemiologic or laboratory studies documenting the transmission of bloodborne virus by way of aerosols.","author":[{"dropping-particle":"","family":"Cole","given":"E. C.","non-dropping-particle":"","parse-names":false,"suffix":""},{"dropping-particle":"","family":"Cook","given":"C. E.","non-dropping-particle":"","parse-names":false,"suffix":""}],"container-title":"American Journal of Infection Control","id":"ITEM-1","issue":"4","issued":{"date-parts":[["1998"]]},"page":"453-464","publisher":"Mosby Inc.","title":"Characterization of infectious aerosols in health care facilities: An aid to effective engineering controls and preventive strategies","type":"article-journal","volume":"26"},"uris":["http://www.mendeley.com/documents/?uuid=cc6c1fe9-0e19-3628-a8e7-1c3ea674eefb"]}],"mendeley":{"formattedCitation":"(41)","plainTextFormattedCitation":"(41)","previouslyFormattedCitation":"(41)"},"properties":{"noteIndex":0},"schema":"https://github.com/citation-style-language/schema/raw/master/csl-citation.json"}</w:instrText>
      </w:r>
      <w:r w:rsidR="00D7665D">
        <w:rPr>
          <w:rFonts w:eastAsiaTheme="minorEastAsia"/>
          <w:lang w:val="en-US"/>
        </w:rPr>
        <w:fldChar w:fldCharType="separate"/>
      </w:r>
      <w:r w:rsidR="000412A8" w:rsidRPr="000412A8">
        <w:rPr>
          <w:rFonts w:eastAsiaTheme="minorEastAsia"/>
          <w:noProof/>
          <w:lang w:val="en-US"/>
        </w:rPr>
        <w:t>(41)</w:t>
      </w:r>
      <w:r w:rsidR="00D7665D">
        <w:rPr>
          <w:rFonts w:eastAsiaTheme="minorEastAsia"/>
          <w:lang w:val="en-US"/>
        </w:rPr>
        <w:fldChar w:fldCharType="end"/>
      </w:r>
      <w:r w:rsidR="00D7665D">
        <w:rPr>
          <w:rFonts w:eastAsiaTheme="minorEastAsia"/>
          <w:lang w:val="en-US"/>
        </w:rPr>
        <w:t xml:space="preserve">; both far more efficient routes of viral expulsion than breathing or talking alone </w:t>
      </w:r>
      <w:r w:rsidR="00D7665D">
        <w:rPr>
          <w:rFonts w:eastAsiaTheme="minorEastAsia"/>
          <w:lang w:val="en-US"/>
        </w:rPr>
        <w:fldChar w:fldCharType="begin" w:fldLock="1"/>
      </w:r>
      <w:r w:rsidR="003A62AD">
        <w:rPr>
          <w:rFonts w:eastAsiaTheme="minorEastAsia"/>
          <w:lang w:val="en-US"/>
        </w:rPr>
        <w:instrText>ADDIN CSL_CITATION {"citationItems":[{"id":"ITEM-1","itemData":{"ISSN":"03671038","PMID":"21009905","author":[{"dropping-particle":"","family":"DUGUID","given":"J. P.","non-dropping-particle":"","parse-names":false,"suffix":""}],"container-title":"Edinburgh medical journal","id":"ITEM-1","issue":"11","issued":{"date-parts":[["1945","11","1"]]},"page":"385-401","publisher":"Biomedical Journal Digitization Project","title":"The numbers and the sites of origin of the droplets expelled during expiratory activities","type":"article-journal","volume":"52"},"uris":["http://www.mendeley.com/documents/?uuid=eba84b2c-65a0-36a7-bb58-1cccf47cb732"]}],"mendeley":{"formattedCitation":"(42)","plainTextFormattedCitation":"(42)","previouslyFormattedCitation":"(42)"},"properties":{"noteIndex":0},"schema":"https://github.com/citation-style-language/schema/raw/master/csl-citation.json"}</w:instrText>
      </w:r>
      <w:r w:rsidR="00D7665D">
        <w:rPr>
          <w:rFonts w:eastAsiaTheme="minorEastAsia"/>
          <w:lang w:val="en-US"/>
        </w:rPr>
        <w:fldChar w:fldCharType="separate"/>
      </w:r>
      <w:r w:rsidR="000412A8" w:rsidRPr="000412A8">
        <w:rPr>
          <w:rFonts w:eastAsiaTheme="minorEastAsia"/>
          <w:noProof/>
          <w:lang w:val="en-US"/>
        </w:rPr>
        <w:t>(42)</w:t>
      </w:r>
      <w:r w:rsidR="00D7665D">
        <w:rPr>
          <w:rFonts w:eastAsiaTheme="minorEastAsia"/>
          <w:lang w:val="en-US"/>
        </w:rPr>
        <w:fldChar w:fldCharType="end"/>
      </w:r>
      <w:r w:rsidR="007468B2">
        <w:rPr>
          <w:rFonts w:eastAsiaTheme="minorEastAsia"/>
          <w:lang w:val="en-US"/>
        </w:rPr>
        <w:t xml:space="preserve"> </w:t>
      </w:r>
      <w:r w:rsidR="00722D0E">
        <w:rPr>
          <w:rFonts w:eastAsiaTheme="minorEastAsia"/>
          <w:lang w:val="en-US"/>
        </w:rPr>
        <w:t xml:space="preserve">which </w:t>
      </w:r>
      <w:r w:rsidR="007468B2">
        <w:rPr>
          <w:rFonts w:eastAsiaTheme="minorEastAsia"/>
          <w:lang w:val="en-US"/>
        </w:rPr>
        <w:t>would be the typically transmission route for asymptomatic carriers</w:t>
      </w:r>
      <w:r w:rsidR="00D7665D">
        <w:rPr>
          <w:rFonts w:eastAsiaTheme="minorEastAsia"/>
          <w:lang w:val="en-US"/>
        </w:rPr>
        <w:t>.</w:t>
      </w:r>
      <w:r w:rsidR="002C2842">
        <w:rPr>
          <w:rFonts w:eastAsiaTheme="minorEastAsia"/>
          <w:lang w:val="en-US"/>
        </w:rPr>
        <w:t xml:space="preserve"> Conversely, development of symptoms is likely to reduce contacts outside of the household following the incubation period of an infection</w:t>
      </w:r>
      <w:r w:rsidR="007468B2">
        <w:rPr>
          <w:rFonts w:eastAsiaTheme="minorEastAsia"/>
          <w:lang w:val="en-US"/>
        </w:rPr>
        <w:t>, especially in cases</w:t>
      </w:r>
      <w:r w:rsidR="002C2842">
        <w:rPr>
          <w:rFonts w:eastAsiaTheme="minorEastAsia"/>
          <w:lang w:val="en-US"/>
        </w:rPr>
        <w:t xml:space="preserve"> where self-isolation is mandated for those developing symptoms.</w:t>
      </w:r>
      <w:r w:rsidR="007468B2">
        <w:rPr>
          <w:rFonts w:eastAsiaTheme="minorEastAsia"/>
          <w:lang w:val="en-US"/>
        </w:rPr>
        <w:t xml:space="preserve"> </w:t>
      </w:r>
    </w:p>
    <w:p w14:paraId="3CEE5040" w14:textId="2C408267" w:rsidR="00AC4A36" w:rsidRDefault="00DD0736" w:rsidP="00AC4A36">
      <w:pPr>
        <w:jc w:val="both"/>
        <w:rPr>
          <w:rFonts w:eastAsiaTheme="minorEastAsia"/>
          <w:lang w:val="en-US"/>
        </w:rPr>
      </w:pPr>
      <w:commentRangeStart w:id="28"/>
      <w:r>
        <w:rPr>
          <w:rFonts w:eastAsiaTheme="minorEastAsia"/>
          <w:lang w:val="en-US"/>
        </w:rPr>
        <w:t xml:space="preserve">There have been varying conclusions from studies on the difference in viral load between symptomatic and asymptomatic infections in SARS-CoV-2 infection. Where some studies have found viral load to be similar between symptomatic and asymptomatic </w:t>
      </w:r>
      <w:r w:rsidR="002933DE">
        <w:rPr>
          <w:rFonts w:eastAsiaTheme="minorEastAsia"/>
          <w:lang w:val="en-US"/>
        </w:rPr>
        <w:t>SARS-CoV-2</w:t>
      </w:r>
      <w:r>
        <w:rPr>
          <w:rFonts w:eastAsiaTheme="minorEastAsia"/>
          <w:lang w:val="en-US"/>
        </w:rPr>
        <w:t xml:space="preserve"> patients </w:t>
      </w:r>
      <w:r>
        <w:rPr>
          <w:rFonts w:eastAsiaTheme="minorEastAsia"/>
          <w:lang w:val="en-US"/>
        </w:rPr>
        <w:fldChar w:fldCharType="begin" w:fldLock="1"/>
      </w:r>
      <w:r w:rsidR="003A62AD">
        <w:rPr>
          <w:rFonts w:eastAsiaTheme="minorEastAsia"/>
          <w:lang w:val="en-US"/>
        </w:rPr>
        <w:instrText>ADDIN CSL_CITATION {"citationItems":[{"id":"ITEM-1","itemData":{"DOI":"10.1016/j.jinf.2020.06.067","ISSN":"15322742","PMID":"32615199","abstract":"Objectives: To summarise the evidence on the detection pattern and viral load of SARS-CoV-2 over the course of an infection (including any asymptomatic or pre-symptomatic phase), and the duration of infectivity. Methods: A systematic literature search was undertaken in PubMed, Europe PubMed Central and EMBASE from 30 December 2019 to 12 May 2020. Results: We identified 113 studies conducted in 17 countries. The evidence from upper respiratory tract samples suggests that the viral load of SARS-CoV-2 peaks around symptom onset or a few days thereafter, and becomes undetectable about two weeks after symptom onset; however, viral loads from sputum samples may be higher, peak later and persist for longer. There is evidence of prolonged virus detection in stool samples, with unclear clinical significance. No study was found that definitively measured the duration of infectivity; however, patients may not be infectious for the entire duration of virus detection, as the presence of viral ribonucleic acid may not represent transmissible live virus. Conclusion: There is a relatively consistent trajectory of SARS-CoV-2 viral load over the course of COVID-19 from respiratory tract samples, however the duration of infectivity remains uncertain.","author":[{"dropping-particle":"","family":"Walsh","given":"Kieran A.","non-dropping-particle":"","parse-names":false,"suffix":""},{"dropping-particle":"","family":"Jordan","given":"Karen","non-dropping-particle":"","parse-names":false,"suffix":""},{"dropping-particle":"","family":"Clyne","given":"Barbara","non-dropping-particle":"","parse-names":false,"suffix":""},{"dropping-particle":"","family":"Rohde","given":"Daniela","non-dropping-particle":"","parse-names":false,"suffix":""},{"dropping-particle":"","family":"Drummond","given":"Linda","non-dropping-particle":"","parse-names":false,"suffix":""},{"dropping-particle":"","family":"Byrne","given":"Paula","non-dropping-particle":"","parse-names":false,"suffix":""},{"dropping-particle":"","family":"Ahern","given":"Susan","non-dropping-particle":"","parse-names":false,"suffix":""},{"dropping-particle":"","family":"Carty","given":"Paul G.","non-dropping-particle":"","parse-names":false,"suffix":""},{"dropping-particle":"","family":"O'Brien","given":"Kirsty K.","non-dropping-particle":"","parse-names":false,"suffix":""},{"dropping-particle":"","family":"O'Murchu","given":"Eamon","non-dropping-particle":"","parse-names":false,"suffix":""},{"dropping-particle":"","family":"O'Neill","given":"Michelle","non-dropping-particle":"","parse-names":false,"suffix":""},{"dropping-particle":"","family":"Smith","given":"Susan M.","non-dropping-particle":"","parse-names":false,"suffix":""},{"dropping-particle":"","family":"Ryan","given":"Máirín","non-dropping-particle":"","parse-names":false,"suffix":""},{"dropping-particle":"","family":"Harrington","given":"Patricia","non-dropping-particle":"","parse-names":false,"suffix":""}],"container-title":"Journal of Infection","id":"ITEM-1","issue":"3","issued":{"date-parts":[["2020","9","1"]]},"page":"357-371","publisher":"W.B. Saunders Ltd","title":"SARS-CoV-2 detection, viral load and infectivity over the course of an infection","type":"article","volume":"81"},"uris":["http://www.mendeley.com/documents/?uuid=807f66eb-1504-3c58-bca7-4f219cbc5315"]},{"id":"ITEM-2","itemData":{"DOI":"10.1136/thoraxjnl-2020-215042","ISSN":"14683296","PMID":"32963115","abstract":"Background Asymptomatic individuals with SARS-CoV-2 infection have viable viral loads and have been linked to several transmission cases. However, data on the viral loads in such individuals are lacking. We assessed the viral loads in asymptomatic individuals with SARS-CoV-2 infection in comparison with those in symptomatic patients with COVID-19. Methods Study participants were recruited from a community facility designated for the isolation of patients with mild COVID-19 in South Korea. The presence of symptoms was evaluated with a questionnaire-based survey. Viral loads in the upper respiratory tract were measured with real-time reverse transcription-PCR (RT-PCR) targeting the E, RdRp and N genes of SARS-CoV-2, with a cycle threshold (Ct) value of 40 for determining positivity. Results In 213 patients with SARS-CoV-2 infection, 41 (19%) had remained asymptomatic from potential exposure to laboratory confirmation and admission; of them, 39 (95%) underwent follow-up RT-PCR testing after a median 13 days. In 172 symptomatic patients, 144 (84%) underwent follow-up RT-PCR testing. Twenty-one (54%) asymptomatic individuals and 92 (64%) symptomatic patients tested positive for SARS-CoV-2 at follow-up. Asymptomatic individuals and symptomatic patients did not show any significant differences in the mean Ct values of the E (31.15 vs 31.43; p&gt;0.99), RdRp (32.26 vs 32.93; p=0.92) and N (33.05 vs 33.28; p&gt;0.99) genes. Conclusion Approximately one-fifth of the individuals without severe symptoms were asymptomatic, and their viral loads were comparable to those in symptomatic patients. A large proportion of mildly symptomatic patients with COVID-19 or asymptomatic individuals with SARS-CoV-2 showed persistent positive upper respiratory RT-PCR results at follow-up.","author":[{"dropping-particle":"","family":"Ra","given":"Sang Hyun","non-dropping-particle":"","parse-names":false,"suffix":""},{"dropping-particle":"","family":"Lim","given":"Joon Seo","non-dropping-particle":"","parse-names":false,"suffix":""},{"dropping-particle":"","family":"Kim","given":"Gwang Un","non-dropping-particle":"","parse-names":false,"suffix":""},{"dropping-particle":"","family":"Kim","given":"Min Jae","non-dropping-particle":"","parse-names":false,"suffix":""},{"dropping-particle":"","family":"Jung","given":"Jiwon","non-dropping-particle":"","parse-names":false,"suffix":""},{"dropping-particle":"","family":"Kim","given":"Sung Han","non-dropping-particle":"","parse-names":false,"suffix":""}],"container-title":"Thorax","id":"ITEM-2","issue":"1","issued":{"date-parts":[["2021","1","1"]]},"page":"61-63","publisher":"BMJ Publishing Group","title":"Upper respiratory viral load in asymptomatic individuals and mildly symptomatic patients with SARS-CoV-2 infection","type":"article-journal","volume":"76"},"uris":["http://www.mendeley.com/documents/?uuid=d8fa0fa3-5b65-3a3c-9077-5cc4f1e8c52f"]}],"mendeley":{"formattedCitation":"(43,44)","plainTextFormattedCitation":"(43,44)","previouslyFormattedCitation":"(43,44)"},"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(43,44)</w:t>
      </w:r>
      <w:r>
        <w:rPr>
          <w:rFonts w:eastAsiaTheme="minorEastAsia"/>
          <w:lang w:val="en-US"/>
        </w:rPr>
        <w:fldChar w:fldCharType="end"/>
      </w:r>
      <w:r>
        <w:rPr>
          <w:rFonts w:eastAsiaTheme="minorEastAsia"/>
          <w:lang w:val="en-US"/>
        </w:rPr>
        <w:t xml:space="preserve">, others have found statistically significant differences in viral load </w:t>
      </w:r>
      <w:r>
        <w:rPr>
          <w:rFonts w:eastAsiaTheme="minorEastAsia"/>
          <w:lang w:val="en-US"/>
        </w:rPr>
        <w:fldChar w:fldCharType="begin" w:fldLock="1"/>
      </w:r>
      <w:r w:rsidR="003A62AD">
        <w:rPr>
          <w:rFonts w:eastAsiaTheme="minorEastAsia"/>
          <w:lang w:val="en-US"/>
        </w:rPr>
        <w:instrText>ADDIN CSL_CITATION {"citationItems":[{"id":"ITEM-1","itemData":{"DOI":"10.1016/j.ijid.2020.05.030","ISSN":"18783511","PMID":"32437933","abstract":"Data are limited on the viral load, viral shedding patterns, and potential infectivity of asymptomatic patients (APs) with coronavirus disease 2019 (COVID-19). This study included 31 adult patients who were virologically confirmed to have COVID-19 but were asymptomatic on admission. Among these 31 patients, 22 presented symptoms after admission and were defined as asymptomatic patients in the incubation period (APIs); the other nine patients remained asymptomatic during hospitalization and were defined as asymptomatic patients (APs). The median cycle threshold (Ct) value of APs (39.0, interquartile range (IQR) 37.5–39.5) was significantly higher than that of APIs (34.5, IQR 32.2–37.0), indicating a lower viral load in APs. However, the duration of viral shedding remained similar in the two groups (7 days, IQR 5–14 days vs. 8 days, IQR 5–16 days). The study findings demonstrated that although APs with COVID-19 have a lower viral load, they still have certain period of viral shedding, which suggests the possibility of transmission during their asymptomatic period. Further longitudinal surveillance of these asymptomatic cases via virus nucleic acid testing are warranted.","author":[{"dropping-particle":"","family":"Zhou","given":"Rui","non-dropping-particle":"","parse-names":false,"suffix":""},{"dropping-particle":"","family":"Li","given":"Furong","non-dropping-particle":"","parse-names":false,"suffix":""},{"dropping-particle":"","family":"Chen","given":"Fengjuan","non-dropping-particle":"","parse-names":false,"suffix":""},{"dropping-particle":"","family":"Liu","given":"Huamin","non-dropping-particle":"","parse-names":false,"suffix":""},{"dropping-particle":"","family":"Zheng","given":"Jiazhen","non-dropping-particle":"","parse-names":false,"suffix":""},{"dropping-particle":"","family":"Lei","given":"Chunliang","non-dropping-particle":"","parse-names":false,"suffix":""},{"dropping-particle":"","family":"Wu","given":"Xianbo","non-dropping-particle":"","parse-names":false,"suffix":""}],"container-title":"International Journal of Infectious Diseases","id":"ITEM-1","issued":{"date-parts":[["2020","7","1"]]},"page":"288-290","publisher":"Elsevier B.V.","title":"Viral dynamics in asymptomatic patients with COVID-19","type":"article-journal","volume":"96"},"uris":["http://www.mendeley.com/documents/?uuid=0079ee70-986d-3154-bde5-cc4720cc894b"]},{"id":"ITEM-2","itemData":{"DOI":"10.1101/2020.04.17.20053157","abstract":"On the 21st of February 2020 a resident of the municipality of Vo, a small town near Padua, died of pneumonia due to SARS-CoV-2 infection. This was the first COVID-19 death detected in Italy since the emergence of SARS-CoV-2 in the Chinese city of Wuhan, Hubei province. In response, the regional authorities imposed the lockdown of the whole municipality for 14 days. We collected information on the demography, clinical presentation, hospitalization, contact network and presence of SARS-CoV-2 infection in nasopharyngeal swabs for 85.9% and 71.5% of the population of Vo at two consecutive time points. On the first survey, which was conducted around the time the town lockdown started, we found a prevalence of infection of 2.6% (95% confidence interval (CI) 2.1-3.3%). On the second survey, which was conducted at the end of the lockdown, we found a prevalence of 1.2% (95% CI 0.8-1.8%). Notably, 43.2% (95% CI 32.2-54.7%) of the confirmed SARS-CoV-2 infections detected across the two surveys were asymptomatic. The mean serial interval was 6.9 days (95% CI 2.6-13.4). We found no statistically significant difference in the viral load (as measured by genome equivalents inferred from cycle threshold data) of symptomatic versus asymptomatic infections (p-values 0.6 and 0.2 for E and RdRp genes, respectively, Exact Wilcoxon-Mann-Whitney test). Contact tracing of the newly infected cases and transmission chain reconstruction revealed that most new infections in the second survey were infected in the community before the lockdown or from asymptomatic infections living in the same household. This study sheds new light on the frequency of asymptomatic SARS-CoV-2 infection and their infectivity (as measured by the viral load) and provides new insights into its transmission dynamics, the duration of viral load detectability and the efficacy of the implemented control measures.\n\n### Competing Interest Statement\n\nThe authors have declared no competing interest.\n\n### Funding Statement\n\nThis work was supported by the Veneto Region and was jointly funded by the UK Medical Research Council (MRC) and the UK Department for International Development (DFID) under the MRC/DFID Concordat agreement and is also part of the EDCTP2 programme supported by the European Union. I.D. acknowledges research funding from a Sir Henry Dale Fellowship funded by the Royal Society and Wellcome Trust [grant 213494/Z/18/Z]. L.O. and G.C.D. acknowledge research funding from The Royal Society. We thank F.…","author":[{"dropping-particle":"","family":"Lavezzo","given":"Enrico","non-dropping-particle":"","parse-names":false,"suffix":""},{"dropping-particle":"","family":"Franchin","given":"Elisa","non-dropping-particle":"","parse-names":false,"suffix":""},{"dropping-particle":"","family":"Ciavarella","given":"Constanze","non-dropping-particle":"","parse-names":false,"suffix":""},{"dropping-particle":"","family":"Cuomo-Dannenburg","given":"Gina","non-dropping-particle":"","parse-names":false,"suffix":""},{"dropping-particle":"","family":"Barzon","given":"Luisa","non-dropping-particle":"","parse-names":false,"suffix":""},{"dropping-particle":"Del","family":"Vecchio","given":"Claudia","non-dropping-particle":"","parse-names":false,"suffix":""},{"dropping-particle":"","family":"Rossi","given":"Lucia","non-dropping-particle":"","parse-names":false,"suffix":""},{"dropping-particle":"","family":"Manganelli","given":"Riccardo","non-dropping-particle":"","parse-names":false,"suffix":""},{"dropping-particle":"","family":"Loregian","given":"Arianna","non-dropping-particle":"","parse-names":false,"suffix":""},{"dropping-particle":"","family":"Navarin","given":"Nicolò","non-dropping-particle":"","parse-names":false,"suffix":""},{"dropping-particle":"","family":"Abate","given":"Davide","non-dropping-particle":"","parse-names":false,"suffix":""},{"dropping-particle":"","family":"Sciro","given":"Manuela","non-dropping-particle":"","parse-names":false,"suffix":""},{"dropping-particle":"","family":"Merigliano","given":"Stefano","non-dropping-particle":"","parse-names":false,"suffix":""},{"dropping-particle":"","family":"Decanale","given":"Ettore","non-dropping-particle":"","parse-names":false,"suffix":""},{"dropping-particle":"","family":"Vanuzzo","given":"Maria Cristina","non-dropping-particle":"","parse-names":false,"suffix":""},{"dropping-particle":"","family":"Saluzzo","given":"Francesca","non-dropping-particle":"","parse-names":false,"suffix":""},{"dropping-particle":"","family":"Onelia","given":"Francesco","non-dropping-particle":"","parse-names":false,"suffix":""},{"dropping-particle":"","family":"Pacenti","given":"Monia","non-dropping-particle":"","parse-names":false,"suffix":""},{"dropping-particle":"","family":"Parisi","given":"Saverio","non-dropping-particle":"","parse-names":false,"suffix":""},{"dropping-particle":"","family":"Carretta","given":"Giovanni","non-dropping-particle":"","parse-names":false,"suffix":""},{"dropping-particle":"","family":"Donato","given":"Daniele","non-dropping-particle":"","parse-names":false,"suffix":""},{"dropping-particle":"","family":"Flor","given":"Luciano","non-dropping-particle":"","parse-names":false,"suffix":""},{"dropping-particle":"","family":"Cocchio","given":"Silvia","non-dropping-particle":"","parse-names":false,"suffix":""},{"dropping-particle":"","family":"Masi","given":"Giulia","non-dropping-particle":"","parse-names":false,"suffix":""},{"dropping-particle":"","family":"Sperduti","given":"Alessandro","non-dropping-particle":"","parse-names":false,"suffix":""},{"dropping-particle":"","family":"Cattarino","given":"Lorenzo","non-dropping-particle":"","parse-names":false,"suffix":""},{"dropping-particle":"","family":"Salvador","given":"Renato","non-dropping-particle":"","parse-names":false,"suffix":""},{"dropping-particle":"","family":"Gaythorpe","given":"Katy A.M.","non-dropping-particle":"","parse-names":false,"suffix":""},{"dropping-particle":"","family":"Team","given":"Imperial College London COVID-19 Response","non-dropping-particle":"","parse-names":false,"suffix":""},{"dropping-particle":"","family":"Brazzale","given":"Alessandra R","non-dropping-particle":"","parse-names":false,"suffix":""},{"dropping-particle":"","family":"Toppo","given":"Stefano","non-dropping-particle":"","parse-names":false,"suffix":""},{"dropping-particle":"","family":"Trevisan","given":"Marta","non-dropping-particle":"","parse-names":false,"suffix":""},{"dropping-particle":"","family":"Baldo","given":"Vincenzo","non-dropping-particle":"","parse-names":false,"suffix":""},{"dropping-particle":"","family":"Donnelly","given":"Christl A.","non-dropping-particle":"","parse-names":false,"suffix":""},{"dropping-particle":"","family":"Ferguson","given":"Neil M.","non-dropping-particle":"","parse-names":false,"suffix":""},{"dropping-particle":"","family":"Dorigatti","given":"Ilaria","non-dropping-particle":"","parse-names":false,"suffix":""},{"dropping-particle":"","family":"Crisanti","given":"Andrea","non-dropping-particle":"","parse-names":false,"suffix":""}],"container-title":"medRxiv","id":"ITEM-2","issued":{"date-parts":[["2020","4","18"]]},"page":"2020.04.17.20053157","publisher":"Cold Spring Harbor Laboratory Press","title":"Suppression of COVID-19 outbreak in the municipality of Vo, Italy","type":"article-journal"},"uris":["http://www.mendeley.com/documents/?uuid=228838cd-7404-3051-8178-943e10301fde"]}],"mendeley":{"formattedCitation":"(45,46)","plainTextFormattedCitation":"(45,46)","previouslyFormattedCitation":"(45,46)"},"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(45,46)</w:t>
      </w:r>
      <w:r>
        <w:rPr>
          <w:rFonts w:eastAsiaTheme="minorEastAsia"/>
          <w:lang w:val="en-US"/>
        </w:rPr>
        <w:fldChar w:fldCharType="end"/>
      </w:r>
      <w:r>
        <w:rPr>
          <w:rFonts w:eastAsiaTheme="minorEastAsia"/>
          <w:lang w:val="en-US"/>
        </w:rPr>
        <w:t xml:space="preserve"> and clearance time </w:t>
      </w:r>
      <w:r>
        <w:rPr>
          <w:rFonts w:eastAsiaTheme="minorEastAsia"/>
          <w:lang w:val="en-US"/>
        </w:rPr>
        <w:fldChar w:fldCharType="begin" w:fldLock="1"/>
      </w:r>
      <w:r w:rsidR="003A62AD">
        <w:rPr>
          <w:rFonts w:eastAsiaTheme="minorEastAsia"/>
          <w:lang w:val="en-US"/>
        </w:rPr>
        <w:instrText>ADDIN CSL_CITATION {"citationItems":[{"id":"ITEM-1","itemData":{"DOI":"10.1093/cid/ciaa711","ISSN":"1058-4838","abstract":"Little is known about the natural history of asymptomatic severe acute respiratory syndrome coronavirus 2 (SARS-CoV-2) infection.We conducted a prospective study at a quarantine center for coronavirus disease 2019 in Ho Chi Minh City, Vietnam. We enrolled quarantined people with reverse-transcription polymerase chain reaction (RT-PCR)–confirmed SARS-CoV-2 infection, collecting clinical data, travel and contact history, and saliva at enrollment and daily nasopharyngeal/throat swabs (NTSs) for RT-PCR testing. We compared the natural history and transmission potential of asymptomatic and symptomatic individuals.Between 10 March and 4 April 2020, 14 000 quarantined people were tested for SARS-CoV-2; 49 were positive. Of these, 30 participated in the study: 13 (43%) never had symptoms and 17 (57%) were symptomatic. Seventeen (57%) participants imported cases. Compared with symptomatic individuals, asymptomatic people were less likely to have detectable SARS-CoV-2 in NTS collected at enrollment (8/13 [62%] vs 17/17 [100%]; P = .02). SARS-CoV-2 RNA was detected in 20 of 27 (74%) available saliva samples (7 of 11 [64%] in the asymptomatic group and 13 of 16 [81%] in the symptomatic group; P = .56). Analysis of RT-PCR positivity probability showed that asymptomatic participants had faster viral clearance than symptomatic participants (P &amp;lt; .001 for difference over the first 19 days). This difference was most pronounced during the first week of follow-up. Two of the asymptomatic individuals appeared to transmit SARS-CoV-2 to 4 contacts.Asymptomatic SARS-CoV-2 infection is common and can be detected by analysis of saliva or NTSs. The NTS viral loads fall faster in asymptomatic individuals, but these individuals appear able to transmit the virus to others.","author":[{"dropping-particle":"","family":"Vinh Chau","given":"Nguyen","non-dropping-particle":"Van","parse-names":false,"suffix":""},{"dropping-particle":"","family":"Lam","given":"Vo Thanh","non-dropping-particle":"","parse-names":false,"suffix":""},{"dropping-particle":"","family":"Dung","given":"Nguyen Thanh","non-dropping-particle":"","parse-names":false,"suffix":""},{"dropping-particle":"","family":"Yen","given":"Lam Minh","non-dropping-particle":"","parse-names":false,"suffix":""},{"dropping-particle":"","family":"Minh","given":"Ngo Ngoc Quang","non-dropping-particle":"","parse-names":false,"suffix":""},{"dropping-particle":"","family":"Hung","given":"Le Manh","non-dropping-particle":"","parse-names":false,"suffix":""},{"dropping-particle":"","family":"Ngoc","given":"Nghiem My","non-dropping-particle":"","parse-names":false,"suffix":""},{"dropping-particle":"","family":"Dung","given":"Nguyen Tri","non-dropping-particle":"","parse-names":false,"suffix":""},{"dropping-particle":"","family":"Man","given":"Dinh Nguyen Huy","non-dropping-particle":"","parse-names":false,"suffix":""},{"dropping-particle":"","family":"Nguyet","given":"Lam Anh","non-dropping-particle":"","parse-names":false,"suffix":""},{"dropping-particle":"","family":"Nhat","given":"Le Thanh Hoang","non-dropping-particle":"","parse-names":false,"suffix":""},{"dropping-particle":"","family":"Nhu","given":"Le Nguyen Truc","non-dropping-particle":"","parse-names":false,"suffix":""},{"dropping-particle":"","family":"Ny","given":"Nguyen Thi Han","non-dropping-particle":"","parse-names":false,"suffix":""},{"dropping-particle":"","family":"Hong","given":"Nguyen Thi Thu","non-dropping-particle":"","parse-names":false,"suffix":""},{"dropping-particle":"","family":"Kestelyn","given":"Evelyne","non-dropping-particle":"","parse-names":false,"suffix":""},{"dropping-particle":"","family":"Dung","given":"Nguyen Thi Phuong","non-dropping-particle":"","parse-names":false,"suffix":""},{"dropping-particle":"","family":"Xuan","given":"Tran Chanh","non-dropping-particle":"","parse-names":false,"suffix":""},{"dropping-particle":"","family":"Hien","given":"Tran Tinh","non-dropping-particle":"","parse-names":false,"suffix":""},{"dropping-particle":"","family":"Phong","given":"Nguyen Thanh","non-dropping-particle":"","parse-names":false,"suffix":""},{"dropping-particle":"","family":"Tu","given":"Tran Nguyen Hoang","non-dropping-particle":"","parse-names":false,"suffix":""},{"dropping-particle":"","family":"Geskus","given":"Ronald B","non-dropping-particle":"","parse-names":false,"suffix":""},{"dropping-particle":"","family":"Thanh","given":"Tran Tan","non-dropping-particle":"","parse-names":false,"suffix":""},{"dropping-particle":"","family":"Truong","given":"Nguyen Thanh","non-dropping-particle":"","parse-names":false,"suffix":""},{"dropping-particle":"","family":"Binh","given":"Nguyen Tan","non-dropping-particle":"","parse-names":false,"suffix":""},{"dropping-particle":"","family":"Thuong","given":"Tang Chi","non-dropping-particle":"","parse-names":false,"suffix":""},{"dropping-particle":"","family":"Thwaites","given":"Guy","non-dropping-particle":"","parse-names":false,"suffix":""},{"dropping-particle":"","family":"Tan","given":"Le","non-dropping-particle":"Van","parse-names":false,"suffix":""},{"dropping-particle":"","family":"Vinh Chau","given":"Nguyen","non-dropping-particle":"Van","parse-names":false,"suffix":""},{"dropping-particle":"","family":"Dung","given":"Nguyen Thanh","non-dropping-particle":"","parse-names":false,"suffix":""},{"dropping-particle":"","family":"Hung","given":"Le Manh","non-dropping-particle":"","parse-names":false,"suffix":""},{"dropping-particle":"","family":"Loan","given":"Huynh Thi","non-dropping-particle":"","parse-names":false,"suffix":""},{"dropping-particle":"","family":"Truong","given":"Nguyen Thanh","non-dropping-particle":"","parse-names":false,"suffix":""},{"dropping-particle":"","family":"Phong","given":"Nguyen Thanh","non-dropping-particle":"","parse-names":false,"suffix":""},{"dropping-particle":"","family":"Man","given":"Dinh Nguyen Huy","non-dropping-particle":"","parse-names":false,"suffix":""},{"dropping-particle":"","family":"Hao","given":"Nguyen","non-dropping-particle":"Van","parse-names":false,"suffix":""},{"dropping-particle":"","family":"Thuy","given":"Duong Bich","non-dropping-particle":"","parse-names":false,"suffix":""},{"dropping-particle":"","family":"Ngoc","given":"Nghiem My","non-dropping-particle":"","parse-names":false,"suffix":""},{"dropping-particle":"","family":"Lan","given":"Nguyen Phu Huong","non-dropping-particle":"","parse-names":false,"suffix":""},{"dropping-particle":"","family":"Thoa","given":"Pham Thi Ngoc","non-dropping-particle":"","parse-names":false,"suffix":""},{"dropping-particle":"","family":"Thao","given":"Tran Nguyen Phuong","non-dropping-particle":"","parse-names":false,"suffix":""},{"dropping-particle":"","family":"Phuong","given":"Tran Thi Lan","non-dropping-particle":"","parse-names":false,"suffix":""},{"dropping-particle":"","family":"Uyen","given":"Le Thi Tam","non-dropping-particle":"","parse-names":false,"suffix":""},{"dropping-particle":"","family":"Tam","given":"Tran Thi Thanh","non-dropping-particle":"","parse-names":false,"suffix":""},{"dropping-particle":"","family":"That","given":"Bui Thi Ton","non-dropping-particle":"","parse-names":false,"suffix":""},{"dropping-particle":"","family":"Nhung","given":"Huynh Kim","non-dropping-particle":"","parse-names":false,"suffix":""},{"dropping-particle":"","family":"Tai","given":"Ngo Tan","non-dropping-particle":"","parse-names":false,"suffix":""},{"dropping-particle":"","family":"Tu","given":"Tran Nguyen Hoang","non-dropping-particle":"","parse-names":false,"suffix":""},{"dropping-particle":"","family":"Vuong","given":"Vo Trong","non-dropping-particle":"","parse-names":false,"suffix":""},{"dropping-particle":"","family":"Ty","given":"Dinh Thi Bich","non-dropping-particle":"","parse-names":false,"suffix":""},{"dropping-particle":"","family":"Dung","given":"Le Thi","non-dropping-particle":"","parse-names":false,"suffix":""},{"dropping-particle":"","family":"Uyen","given":"Thai Lam","non-dropping-particle":"","parse-names":false,"suffix":""},{"dropping-particle":"","family":"Tien","given":"Nguyen Thi My","non-dropping-particle":"","parse-names":false,"suffix":""},{"dropping-particle":"","family":"Thao","given":"Ho Thi Thu","non-dropping-particle":"","parse-names":false,"suffix":""},{"dropping-particle":"","family":"Thao","given":"Nguyen Ngoc","non-dropping-particle":"","parse-names":false,"suffix":""},{"dropping-particle":"","family":"Vuong","given":"Huynh Ngoc Thien","non-dropping-particle":"","parse-names":false,"suffix":""},{"dropping-particle":"","family":"Thao","given":"Pham Ngoc Phuong","non-dropping-particle":"","parse-names":false,"suffix":""},{"dropping-particle":"","family":"Phuong","given":"Phan Minh","non-dropping-particle":"","parse-names":false,"suffix":""},{"dropping-particle":"","family":"Tam","given":"Dong Thi Hoai","non-dropping-particle":"","parse-names":false,"suffix":""},{"dropping-particle":"","family":"Kestelyn","given":"Evelyne","non-dropping-particle":"","parse-names":false,"suffix":""},{"dropping-particle":"","family":"Joseph","given":"Donovan","non-dropping-particle":"","parse-names":false,"suffix":""},{"dropping-particle":"","family":"Geskus","given":"Ronald","non-dropping-particle":"","parse-names":false,"suffix":""},{"dropping-particle":"","family":"Thwaites","given":"Guy","non-dropping-particle":"","parse-names":false,"suffix":""},{"dropping-particle":"","family":"Doorn","given":"H Rogier","non-dropping-particle":"van","parse-names":false,"suffix":""},{"dropping-particle":"","family":"Hien","given":"Ho","non-dropping-particle":"Van","parse-names":false,"suffix":""},{"dropping-particle":"","family":"Huy","given":"Huynh Le Anh","non-dropping-particle":"","parse-names":false,"suffix":""},{"dropping-particle":"","family":"Ha","given":"Huynh Ngan","non-dropping-particle":"","parse-names":false,"suffix":""},{"dropping-particle":"","family":"Yen","given":"Huynh Xuan","non-dropping-particle":"","parse-names":false,"suffix":""},{"dropping-particle":"","family":"Nuil","given":"Jennifer","non-dropping-particle":"Van","parse-names":false,"suffix":""},{"dropping-particle":"","family":"Day","given":"Jeremy","non-dropping-particle":"","parse-names":false,"suffix":""},{"dropping-particle":"","family":"Donovan","given":"Joseph","non-dropping-particle":"","parse-names":false,"suffix":""},{"dropping-particle":"","family":"Lawson","given":"Katrina","non-dropping-particle":"","parse-names":false,"suffix":""},{"dropping-particle":"","family":"Nguyet","given":"Lam Anh","non-dropping-particle":"","parse-names":false,"suffix":""},{"dropping-particle":"","family":"Yen","given":"Lam Minh","non-dropping-particle":"","parse-names":false,"suffix":""},{"dropping-particle":"","family":"Nhu","given":"Le Nguyen Truc","non-dropping-particle":"","parse-names":false,"suffix":""},{"dropping-particle":"","family":"Nhat","given":"Le Thanh Hoang","non-dropping-particle":"","parse-names":false,"suffix":""},{"dropping-particle":"","family":"Tan","given":"Le","non-dropping-particle":"Van","parse-names":false,"suffix":""},{"dropping-particle":"","family":"Odette","given":"Sonia Lewycka","non-dropping-particle":"","parse-names":false,"suffix":""},{"dropping-particle":"","family":"Thwaites","given":"Louise","non-dropping-particle":"","parse-names":false,"suffix":""},{"dropping-particle":"","family":"Rabaa","given":"Maia","non-dropping-particle":"","parse-names":false,"suffix":""},{"dropping-particle":"","family":"Choisy","given":"Marc","non-dropping-particle":"","parse-names":false,"suffix":""},{"dropping-particle":"","family":"Chambers","given":"Mary","non-dropping-particle":"","parse-names":false,"suffix":""},{"dropping-particle":"","family":"Rahman","given":"Motiur","non-dropping-particle":"","parse-names":false,"suffix":""},{"dropping-particle":"","family":"Hoa","given":"Ngo Thi","non-dropping-particle":"","parse-names":false,"suffix":""},{"dropping-particle":"","family":"Nhien","given":"Nguyen Thanh Thuy","non-dropping-particle":"","parse-names":false,"suffix":""},{"dropping-particle":"","family":"Ny","given":"Nguyen Thi Han","non-dropping-particle":"","parse-names":false,"suffix":""},{"dropping-particle":"","family":"Tuyen","given":"Nguyen Thi Kim","non-dropping-particle":"","parse-names":false,"suffix":""},{"dropping-particle":"","family":"Dung","given":"Nguyen Thi Phuong","non-dropping-particle":"","parse-names":false,"suffix":""},{"dropping-particle":"","family":"Hong","given":"Nguyen Thi Thu","non-dropping-particle":"","parse-names":false,"suffix":""},{"dropping-particle":"","family":"Truong","given":"Nguyen Xuan","non-dropping-particle":"","parse-names":false,"suffix":""},{"dropping-particle":"","family":"Khanh","given":"Phan Nguyen Quoc","non-dropping-particle":"","parse-names":false,"suffix":""},{"dropping-particle":"","family":"Yen","given":"Phung Le Kim","non-dropping-particle":"","parse-names":false,"suffix":""},{"dropping-particle":"","family":"Yacoub","given":"Sophie","non-dropping-particle":"","parse-names":false,"suffix":""},{"dropping-particle":"","family":"Kesteman","given":"Thomas","non-dropping-particle":"","parse-names":false,"suffix":""},{"dropping-particle":"","family":"Thuong","given":"Nguyen Thuy Thuong","non-dropping-particle":"","parse-names":false,"suffix":""},{"dropping-particle":"","family":"Thanh","given":"Tran Tan","non-dropping-particle":"","parse-names":false,"suffix":""},{"dropping-particle":"","family":"Hien","given":"Tran Tinh","non-dropping-particle":"","parse-names":false,"suffix":""},{"dropping-particle":"","family":"Hang","given":"Vu Thi Ty","non-dropping-particle":"","parse-names":false,"suffix":""},{"dropping-particle":"","family":"Dung","given":"Nguyen Tri","non-dropping-particle":"","parse-names":false,"suffix":""},{"dropping-particle":"","family":"Nga","given":"Le Hong","non-dropping-particle":"","parse-names":false,"suffix":""}],"container-title":"Clinical Infectious Diseases","id":"ITEM-1","issue":"10","issued":{"date-parts":[["2020","12","17"]]},"page":"2679-2687","publisher":"Oxford University Press (OUP)","title":"The Natural History and Transmission Potential of Asymptomatic Severe Acute Respiratory Syndrome Coronavirus 2 Infection","type":"article-journal","volume":"71"},"uris":["http://www.mendeley.com/documents/?uuid=ec4f3f4d-e73f-37fe-96b4-1c975828ae42"]},{"id":"ITEM-2","itemData":{"DOI":"10.1001/jamanetworkopen.2020.10182","ISSN":"25743805","PMID":"32459353","author":[{"dropping-particle":"","family":"Yang","given":"Rongrong","non-dropping-particle":"","parse-names":false,"suffix":""},{"dropping-particle":"","family":"Gui","given":"Xien","non-dropping-particle":"","parse-names":false,"suffix":""},{"dropping-particle":"","family":"Xiong","given":"Yong","non-dropping-particle":"","parse-names":false,"suffix":""}],"container-title":"JAMA network open","id":"ITEM-2","issue":"5","issued":{"date-parts":[["2020","5","1"]]},"page":"e2010182","publisher":"NLM (Medline)","title":"Comparison of Clinical Characteristics of Patients with Asymptomatic vs Symptomatic Coronavirus Disease 2019 in Wuhan, China","type":"article-journal","volume":"3"},"uris":["http://www.mendeley.com/documents/?uuid=839fae46-7ac5-3d7d-a5d4-bbb7d65aa3c5"]}],"mendeley":{"formattedCitation":"(47,48)","plainTextFormattedCitation":"(47,48)","previouslyFormattedCitation":"(47,48)"},"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(47,48)</w:t>
      </w:r>
      <w:r>
        <w:rPr>
          <w:rFonts w:eastAsiaTheme="minorEastAsia"/>
          <w:lang w:val="en-US"/>
        </w:rPr>
        <w:fldChar w:fldCharType="end"/>
      </w:r>
      <w:r>
        <w:rPr>
          <w:rFonts w:eastAsiaTheme="minorEastAsia"/>
          <w:lang w:val="en-US"/>
        </w:rPr>
        <w:t xml:space="preserve">, or that shedding duration increases with disease severity </w:t>
      </w:r>
      <w:r>
        <w:rPr>
          <w:rFonts w:eastAsiaTheme="minorEastAsia"/>
          <w:lang w:val="en-US"/>
        </w:rPr>
        <w:fldChar w:fldCharType="begin" w:fldLock="1"/>
      </w:r>
      <w:r w:rsidR="003A62AD">
        <w:rPr>
          <w:rFonts w:eastAsiaTheme="minorEastAsia"/>
          <w:lang w:val="en-US"/>
        </w:rPr>
        <w:instrText>ADDIN CSL_CITATION {"citationItems":[{"id":"ITEM-1","itemData":{"DOI":"10.1016/j.ijid.2020.06.091","ISSN":"18783511","PMID":"32619760","abstract":"Objective: The novel coronavirus disease 2019 (COVID-19), caused by severe acute respiratory syndrome coronavirus 2 (SARS-CoV-2), has become a global pandemic, but the factors influencing viral RNA shedding, which would help inform optimal control strategies, remain unclear. Methods: The clinical course and viral RNA shedding pattern of 267 consecutive symptomatic COVID-19 patients admitted to the hospital from January 20, 2020 to March 15, 2020 were evaluated retrospectively. Results: The median duration of viral RNA shedding was 12 days (interquartile range 8–16 days) after the onset of illness. Of the 267 patients included in this study, 65.2% had viral RNA clearance within 14 days, 88.8% within 21 days, and 94.4% within 28 days. Older age (hazard ratio (HR) 0.99, 95% confidence interval (CI) 0.98–1.00; p = 0.04), time lag from illness onset to hospital admission (HR 0.91, 95% CI 0.88–0.94; p &lt; 0.001), diarrhea (HR 0.59, 95% CI 0.36–0.96; p = 0.036), corticosteroid treatment (HR 0.60, 95% CI 0.39–0.94; p = 0.024), and lopinavir/ritonavir use (HR 0.70, 95% CI 0.52–0.94; p = 0.014) were significantly and independently associated with prolonged viral RNA shedding. Conclusions: Early detection and timely hospital admission may be warranted for symptomatic COVID-19 patients, especially for older patients and patients with diarrhea. Corticosteroid treatment is associated with prolonged viral RNA shedding and should be used with caution. Lopinavir/ritonavir use may be associated with prolonged viral RNA shedding in non-severe patients; further randomized controlled trials are needed to confirm this finding.","author":[{"dropping-particle":"","family":"Chen","given":"Xudan","non-dropping-particle":"","parse-names":false,"suffix":""},{"dropping-particle":"","family":"Zhu","given":"Baoyi","non-dropping-particle":"","parse-names":false,"suffix":""},{"dropping-particle":"","family":"Hong","given":"Wenxin","non-dropping-particle":"","parse-names":false,"suffix":""},{"dropping-particle":"","family":"Zeng","given":"Jianwen","non-dropping-particle":"","parse-names":false,"suffix":""},{"dropping-particle":"","family":"He","given":"Xi","non-dropping-particle":"","parse-names":false,"suffix":""},{"dropping-particle":"","family":"Chen","given":"Jingfeng","non-dropping-particle":"","parse-names":false,"suffix":""},{"dropping-particle":"","family":"Zheng","given":"Haipeng","non-dropping-particle":"","parse-names":false,"suffix":""},{"dropping-particle":"","family":"Qiu","given":"Shuang","non-dropping-particle":"","parse-names":false,"suffix":""},{"dropping-particle":"","family":"Deng","given":"Ying","non-dropping-particle":"","parse-names":false,"suffix":""},{"dropping-particle":"","family":"Chan","given":"Juliana C.N.","non-dropping-particle":"","parse-names":false,"suffix":""},{"dropping-particle":"","family":"Wang","given":"Jian","non-dropping-particle":"","parse-names":false,"suffix":""},{"dropping-particle":"","family":"Zhang","given":"Yuying","non-dropping-particle":"","parse-names":false,"suffix":""}],"container-title":"International Journal of Infectious Diseases","id":"ITEM-1","issued":{"date-parts":[["2020","9","1"]]},"page":"252-260","publisher":"Elsevier B.V.","title":"Associations of clinical characteristics and treatment regimens with the duration of viral RNA shedding in patients with COVID-19","type":"article-journal","volume":"98"},"uris":["http://www.mendeley.com/documents/?uuid=fc6447fc-ae07-36b2-8616-ec8d233e6014"]}],"mendeley":{"formattedCitation":"(49)","plainTextFormattedCitation":"(49)","previouslyFormattedCitation":"(49)"},"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(49)</w:t>
      </w:r>
      <w:r>
        <w:rPr>
          <w:rFonts w:eastAsiaTheme="minorEastAsia"/>
          <w:lang w:val="en-US"/>
        </w:rPr>
        <w:fldChar w:fldCharType="end"/>
      </w:r>
      <w:r>
        <w:rPr>
          <w:rFonts w:eastAsiaTheme="minorEastAsia"/>
          <w:lang w:val="en-US"/>
        </w:rPr>
        <w:t>.</w:t>
      </w:r>
      <w:r w:rsidR="00DE28C1">
        <w:rPr>
          <w:rFonts w:eastAsiaTheme="minorEastAsia"/>
          <w:lang w:val="en-US"/>
        </w:rPr>
        <w:t xml:space="preserve"> A further study in Catalonia has found severity to be positively correlated with viral load, </w:t>
      </w:r>
      <w:r w:rsidR="002D7D90">
        <w:rPr>
          <w:rFonts w:eastAsiaTheme="minorEastAsia"/>
          <w:lang w:val="en-US"/>
        </w:rPr>
        <w:t xml:space="preserve">and that higher viral loads led to a greater extent of onward transmission </w:t>
      </w:r>
      <w:r w:rsidR="002D7D90">
        <w:rPr>
          <w:rFonts w:eastAsiaTheme="minorEastAsia"/>
          <w:lang w:val="en-US"/>
        </w:rPr>
        <w:fldChar w:fldCharType="begin" w:fldLock="1"/>
      </w:r>
      <w:r w:rsidR="003A62AD">
        <w:rPr>
          <w:rFonts w:eastAsiaTheme="minorEastAsia"/>
          <w:lang w:val="en-US"/>
        </w:rPr>
        <w:instrText>ADDIN CSL_CITATION {"citationItems":[{"id":"ITEM-1","itemData":{"URL":"https://www.gov.uk/government/news/new-legal-duty-to-self-isolate-comes-into-force-today","accessed":{"date-parts":[["2021","2","10"]]},"id":"ITEM-1","issued":{"date-parts":[["0"]]},"title":"New legal duty to self-isolate comes into force today - GOV.UK","type":"webpage"},"uris":["http://www.mendeley.com/documents/?uuid=3d829288-cd13-3a47-a0e6-0467b4dc16b2"]}],"mendeley":{"formattedCitation":"(50)","plainTextFormattedCitation":"(50)","previouslyFormattedCitation":"(50)"},"properties":{"noteIndex":0},"schema":"https://github.com/citation-style-language/schema/raw/master/csl-citation.json"}</w:instrText>
      </w:r>
      <w:r w:rsidR="002D7D90">
        <w:rPr>
          <w:rFonts w:eastAsiaTheme="minorEastAsia"/>
          <w:lang w:val="en-US"/>
        </w:rPr>
        <w:fldChar w:fldCharType="separate"/>
      </w:r>
      <w:r w:rsidR="000412A8" w:rsidRPr="000412A8">
        <w:rPr>
          <w:rFonts w:eastAsiaTheme="minorEastAsia"/>
          <w:noProof/>
          <w:lang w:val="en-US"/>
        </w:rPr>
        <w:t>(50)</w:t>
      </w:r>
      <w:r w:rsidR="002D7D90">
        <w:rPr>
          <w:rFonts w:eastAsiaTheme="minorEastAsia"/>
          <w:lang w:val="en-US"/>
        </w:rPr>
        <w:fldChar w:fldCharType="end"/>
      </w:r>
      <w:r w:rsidR="002D7D90">
        <w:rPr>
          <w:rFonts w:eastAsiaTheme="minorEastAsia"/>
          <w:lang w:val="en-US"/>
        </w:rPr>
        <w:t xml:space="preserve">. </w:t>
      </w:r>
      <w:r>
        <w:rPr>
          <w:rFonts w:eastAsiaTheme="minorEastAsia"/>
          <w:lang w:val="en-US"/>
        </w:rPr>
        <w:t xml:space="preserve">A recent literature review including 79 studies on SARS-CoV-2 concluded that the </w:t>
      </w:r>
      <w:r>
        <w:rPr>
          <w:rFonts w:eastAsiaTheme="minorEastAsia"/>
          <w:lang w:val="en-US"/>
        </w:rPr>
        <w:lastRenderedPageBreak/>
        <w:t xml:space="preserve">sum of evidence suggests viral load is similar between symptomatic and asymptomatic </w:t>
      </w:r>
      <w:r w:rsidR="002C2842">
        <w:rPr>
          <w:rFonts w:eastAsiaTheme="minorEastAsia"/>
          <w:lang w:val="en-US"/>
        </w:rPr>
        <w:t>individuals</w:t>
      </w:r>
      <w:r>
        <w:rPr>
          <w:rFonts w:eastAsiaTheme="minorEastAsia"/>
          <w:lang w:val="en-US"/>
        </w:rPr>
        <w:t xml:space="preserve">, most studies ‘demonstrate faster viral clearance among asymptomatic than those who are symptomatic </w:t>
      </w:r>
      <w:r>
        <w:rPr>
          <w:rFonts w:eastAsiaTheme="minorEastAsia"/>
          <w:lang w:val="en-US"/>
        </w:rPr>
        <w:fldChar w:fldCharType="begin" w:fldLock="1"/>
      </w:r>
      <w:r w:rsidR="003A62AD">
        <w:rPr>
          <w:rFonts w:eastAsiaTheme="minorEastAsia"/>
          <w:lang w:val="en-US"/>
        </w:rPr>
        <w:instrText>ADDIN CSL_CITATION {"citationItems":[{"id":"ITEM-1","itemData":{"DOI":"10.1016/s2666-5247(20)30172-5","ISSN":"26665247","abstract":"Background Viral load kinetics and duration of viral shedding are important determinants for disease transmission. We aimed to characterise viral load dynamics, duration of viral RNA shedding, and viable virus shedding of severe acute respiratory syndrome coronavirus 2 (SARS-CoV-2) in various body fluids, and to compare SARS-CoV-2, SARS-CoV, and Middle East respiratory syndrome coronavirus (MERS-CoV) viral dynamics.","author":[{"dropping-particle":"","family":"Cevik","given":"Muge","non-dropping-particle":"","parse-names":false,"suffix":""},{"dropping-particle":"","family":"Tate","given":"Matthew","non-dropping-particle":"","parse-names":false,"suffix":""},{"dropping-particle":"","family":"Lloyd","given":"Ollie","non-dropping-particle":"","parse-names":false,"suffix":""},{"dropping-particle":"","family":"Maraolo","given":"Alberto Enrico","non-dropping-particle":"","parse-names":false,"suffix":""},{"dropping-particle":"","family":"Schafers","given":"Jenna","non-dropping-particle":"","parse-names":false,"suffix":""},{"dropping-particle":"","family":"Ho","given":"Antonia","non-dropping-particle":"","parse-names":false,"suffix":""}],"container-title":"The Lancet Microbe","id":"ITEM-1","issue":"1","issued":{"date-parts":[["2021","1","1"]]},"page":"e13-e22","publisher":"Elsevier BV","title":"SARS-CoV-2, SARS-CoV, and MERS-CoV viral load dynamics, duration of viral shedding, and infectiousness: a systematic review and meta-analysis","type":"article-journal","volume":"2"},"uris":["http://www.mendeley.com/documents/?uuid=29602503-15c4-3dc9-a4df-36941530f529"]}],"mendeley":{"formattedCitation":"(51)","plainTextFormattedCitation":"(51)","previouslyFormattedCitation":"(51)"},"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(51)</w:t>
      </w:r>
      <w:r>
        <w:rPr>
          <w:rFonts w:eastAsiaTheme="minorEastAsia"/>
          <w:lang w:val="en-US"/>
        </w:rPr>
        <w:fldChar w:fldCharType="end"/>
      </w:r>
      <w:r>
        <w:rPr>
          <w:rFonts w:eastAsiaTheme="minorEastAsia"/>
          <w:lang w:val="en-US"/>
        </w:rPr>
        <w:t>.</w:t>
      </w:r>
      <w:r w:rsidR="00AC4A36" w:rsidRPr="00AC4A36">
        <w:rPr>
          <w:rFonts w:eastAsiaTheme="minorEastAsia"/>
          <w:lang w:val="en-US"/>
        </w:rPr>
        <w:t xml:space="preserve"> </w:t>
      </w:r>
      <w:r w:rsidR="00AC4A36">
        <w:rPr>
          <w:rFonts w:eastAsiaTheme="minorEastAsia"/>
          <w:lang w:val="en-US"/>
        </w:rPr>
        <w:t xml:space="preserve">Conversely, symptomatic </w:t>
      </w:r>
      <w:r w:rsidR="002933DE">
        <w:rPr>
          <w:rFonts w:eastAsiaTheme="minorEastAsia"/>
          <w:lang w:val="en-US"/>
        </w:rPr>
        <w:t>SARS-CoV-2</w:t>
      </w:r>
      <w:r w:rsidR="00AC4A36">
        <w:rPr>
          <w:rFonts w:eastAsiaTheme="minorEastAsia"/>
          <w:lang w:val="en-US"/>
        </w:rPr>
        <w:t xml:space="preserve"> </w:t>
      </w:r>
      <w:r w:rsidR="002933DE">
        <w:rPr>
          <w:rFonts w:eastAsiaTheme="minorEastAsia"/>
          <w:lang w:val="en-US"/>
        </w:rPr>
        <w:t xml:space="preserve">infecteds </w:t>
      </w:r>
      <w:r w:rsidR="00AC4A36">
        <w:rPr>
          <w:rFonts w:eastAsiaTheme="minorEastAsia"/>
          <w:lang w:val="en-US"/>
        </w:rPr>
        <w:t xml:space="preserve">are likely to reduce their contacts following onset. This was passed into UK law as a means of controlling the </w:t>
      </w:r>
      <w:r w:rsidR="002933DE">
        <w:rPr>
          <w:rFonts w:eastAsiaTheme="minorEastAsia"/>
          <w:lang w:val="en-US"/>
        </w:rPr>
        <w:t>SARS-CoV-2</w:t>
      </w:r>
      <w:r w:rsidR="00AC4A36">
        <w:rPr>
          <w:rFonts w:eastAsiaTheme="minorEastAsia"/>
          <w:lang w:val="en-US"/>
        </w:rPr>
        <w:t xml:space="preserve"> pandemic, with isolation of 10 days mandated for individuals developing symptoms (and receiving a positive test for) </w:t>
      </w:r>
      <w:r w:rsidR="002933DE">
        <w:rPr>
          <w:rFonts w:eastAsiaTheme="minorEastAsia"/>
          <w:lang w:val="en-US"/>
        </w:rPr>
        <w:t>of COVID-19</w:t>
      </w:r>
      <w:r w:rsidR="00AC4A36">
        <w:rPr>
          <w:rFonts w:eastAsiaTheme="minorEastAsia"/>
          <w:lang w:val="en-US"/>
        </w:rPr>
        <w:t xml:space="preserve">, and for </w:t>
      </w:r>
      <w:r w:rsidR="002933DE">
        <w:rPr>
          <w:rFonts w:eastAsiaTheme="minorEastAsia"/>
          <w:lang w:val="en-US"/>
        </w:rPr>
        <w:t xml:space="preserve">their </w:t>
      </w:r>
      <w:commentRangeStart w:id="29"/>
      <w:r w:rsidR="00AC4A36">
        <w:rPr>
          <w:rFonts w:eastAsiaTheme="minorEastAsia"/>
          <w:lang w:val="en-US"/>
        </w:rPr>
        <w:t>household</w:t>
      </w:r>
      <w:r w:rsidR="002933DE">
        <w:rPr>
          <w:rFonts w:eastAsiaTheme="minorEastAsia"/>
          <w:lang w:val="en-US"/>
        </w:rPr>
        <w:t>s</w:t>
      </w:r>
      <w:r w:rsidR="00AC4A36">
        <w:rPr>
          <w:rFonts w:eastAsiaTheme="minorEastAsia"/>
          <w:lang w:val="en-US"/>
        </w:rPr>
        <w:t xml:space="preserve"> </w:t>
      </w:r>
      <w:commentRangeEnd w:id="29"/>
      <w:r w:rsidR="002A6A46">
        <w:rPr>
          <w:rStyle w:val="CommentReference"/>
        </w:rPr>
        <w:commentReference w:id="29"/>
      </w:r>
      <w:r w:rsidR="00AC4A36">
        <w:rPr>
          <w:rFonts w:eastAsiaTheme="minorEastAsia"/>
          <w:lang w:val="en-US"/>
        </w:rPr>
        <w:fldChar w:fldCharType="begin" w:fldLock="1"/>
      </w:r>
      <w:r w:rsidR="003A62AD">
        <w:rPr>
          <w:rFonts w:eastAsiaTheme="minorEastAsia"/>
          <w:lang w:val="en-US"/>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(52)","plainTextFormattedCitation":"(52)","previouslyFormattedCitation":"(52)"},"properties":{"noteIndex":0},"schema":"https://github.com/citation-style-language/schema/raw/master/csl-citation.json"}</w:instrText>
      </w:r>
      <w:r w:rsidR="00AC4A36">
        <w:rPr>
          <w:rFonts w:eastAsiaTheme="minorEastAsia"/>
          <w:lang w:val="en-US"/>
        </w:rPr>
        <w:fldChar w:fldCharType="separate"/>
      </w:r>
      <w:r w:rsidR="000412A8" w:rsidRPr="000412A8">
        <w:rPr>
          <w:rFonts w:eastAsiaTheme="minorEastAsia"/>
          <w:noProof/>
          <w:lang w:val="en-US"/>
        </w:rPr>
        <w:t>(52)</w:t>
      </w:r>
      <w:r w:rsidR="00AC4A36">
        <w:rPr>
          <w:rFonts w:eastAsiaTheme="minorEastAsia"/>
          <w:lang w:val="en-US"/>
        </w:rPr>
        <w:fldChar w:fldCharType="end"/>
      </w:r>
      <w:r w:rsidR="00AC4A36">
        <w:rPr>
          <w:rFonts w:eastAsiaTheme="minorEastAsia"/>
          <w:lang w:val="en-US"/>
        </w:rPr>
        <w:t xml:space="preserve">. </w:t>
      </w:r>
      <w:commentRangeEnd w:id="28"/>
      <w:r w:rsidR="00722D0E">
        <w:rPr>
          <w:rStyle w:val="CommentReference"/>
        </w:rPr>
        <w:commentReference w:id="28"/>
      </w:r>
      <w:r w:rsidR="003A62AD">
        <w:rPr>
          <w:rFonts w:eastAsiaTheme="minorEastAsia"/>
          <w:lang w:val="en-US"/>
        </w:rPr>
        <w:t xml:space="preserve">In terms of transmission risk, a recent systematic review of the reproduction number and secondary attack rate suggested asymptomatic cases were around one seventh as infectious as symptomatic individuals </w:t>
      </w:r>
      <w:r w:rsidR="003A62AD">
        <w:rPr>
          <w:rFonts w:eastAsiaTheme="minorEastAsia"/>
          <w:lang w:val="en-US"/>
        </w:rPr>
        <w:fldChar w:fldCharType="begin" w:fldLock="1"/>
      </w:r>
      <w:r w:rsidR="003A62AD">
        <w:rPr>
          <w:rFonts w:eastAsiaTheme="minorEastAsia"/>
          <w:lang w:val="en-US"/>
        </w:rPr>
        <w:instrText>ADDIN CSL_CITATION {"citationItems":[{"id":"ITEM-1","itemData":{"DOI":"10.1093/cid/ciab100","ISSN":"1058-4838","abstract":"Background. Understanding the drivers of severe acute respiratory syndrome coronavirus 2 (SARS-CoV-2) transmission is crucial for control policies, but evidence of transmission rates in different settings remains limited. Methods. We conducted a systematic review to estimate secondary attack rates (SARs) and observed reproduction numbers (R obs) in different settings exploring differences by age, symptom status, and duration of exposure. To account for additional study heterogeneity, we employed a beta-binomial model to pool SARs across studies and a negative-binomial model to estimate R obs. Results. Households showed the highest transmission rates, with a pooled SAR of 21.1% (95% confidence interval [CI]:17.4-24.8). SARs were significantly higher where the duration of household exposure exceeded 5 days compared with exposure of ≤5 days. SARs related to contacts at social events with family and friends were higher than those for low-risk casual contacts (5.9% vs 1.2%). Estimates of SARs and R obs for asymptomatic index cases were approximately one-seventh, and for presymptomatic two-thirds of those for symptomatic index cases. We found some evidence for reduced transmission potential both from and to individuals younger than 20 years of age in the household context, which is more limited when examining all settings. Conclusions. Our results suggest that exposure in settings with familiar contacts increases SARS-CoV-2 transmission potential. Additionally, the differences observed in transmissibility by index case symptom status and duration of exposure have important implications for control strategies, such as contact tracing, testing, and rapid isolation of cases. There were limited data to explore transmission patterns in workplaces, schools, and care homes, highlighting the need for further research in such settings.","author":[{"dropping-particle":"","family":"Thompson","given":"Hayley A","non-dropping-particle":"","parse-names":false,"suffix":""},{"dropping-particle":"","family":"Mousa","given":"Andria","non-dropping-particle":"","parse-names":false,"suffix":""},{"dropping-particle":"","family":"Dighe","given":"Amy","non-dropping-particle":"","parse-names":false,"suffix":""},{"dropping-particle":"","family":"Fu","given":"Han","non-dropping-particle":"","parse-names":false,"suffix":""},{"dropping-particle":"","family":"Arnedo-Pena","given":"Alberto","non-dropping-particle":"","parse-names":false,"suffix":""},{"dropping-particle":"","family":"Barrett","given":"Peter","non-dropping-particle":"","parse-names":false,"suffix":""},{"dropping-particle":"","family":"Bellido-Blasco","given":"Juan","non-dropping-particle":"","parse-names":false,"suffix":""},{"dropping-particle":"","family":"Bi","given":"Qifang","non-dropping-particle":"","parse-names":false,"suffix":""},{"dropping-particle":"","family":"Caputi","given":"Antonio","non-dropping-particle":"","parse-names":false,"suffix":""},{"dropping-particle":"","family":"Chaw","given":"Liling","non-dropping-particle":"","parse-names":false,"suffix":""},{"dropping-particle":"","family":"Maria","given":"Luigi","non-dropping-particle":"De","parse-names":false,"suffix":""},{"dropping-particle":"","family":"Hoffmann","given":"Matthias","non-dropping-particle":"","parse-names":false,"suffix":""},{"dropping-particle":"","family":"Mahapure","given":"Kiran","non-dropping-particle":"","parse-names":false,"suffix":""},{"dropping-particle":"","family":"Ng","given":"Kangqi","non-dropping-particle":"","parse-names":false,"suffix":""},{"dropping-particle":"","family":"Raghuram","given":"Jagadesan","non-dropping-particle":"","parse-names":false,"suffix":""},{"dropping-particle":"","family":"Singh","given":"Gurpreet","non-dropping-particle":"","parse-names":false,"suffix":""},{"dropping-particle":"","family":"Soman","given":"Biju","non-dropping-particle":"","parse-names":false,"suffix":""},{"dropping-particle":"","family":"Soriano","given":"Vicente","non-dropping-particle":"","parse-names":false,"suffix":""},{"dropping-particle":"","family":"Valent","given":"Francesca","non-dropping-particle":"","parse-names":false,"suffix":""},{"dropping-particle":"","family":"Vimercati","given":"Luigi","non-dropping-particle":"","parse-names":false,"suffix":""},{"dropping-particle":"","family":"Wee","given":"Liang En","non-dropping-particle":"","parse-names":false,"suffix":""},{"dropping-particle":"","family":"Wong","given":"Justin","non-dropping-particle":"","parse-names":false,"suffix":""},{"dropping-particle":"","family":"Ghani","given":"Azra C","non-dropping-particle":"","parse-names":false,"suffix":""},{"dropping-particle":"","family":"Ferguson","given":"Neil M","non-dropping-particle":"","parse-names":false,"suffix":""}],"container-title":"Clinical Infectious Diseases","id":"ITEM-1","issued":{"date-parts":[["2021","2","9"]]},"publisher":"Oxford University Press (OUP)","title":"Severe Acute Respiratory Syndrome Coronavirus 2 (SARS-CoV-2) Setting-specific Transmission Rates: A Systematic Review and Meta-analysis","type":"article-journal"},"uris":["http://www.mendeley.com/documents/?uuid=36a8352c-00dd-3c08-94a4-dd5e6b510b05"]}],"mendeley":{"formattedCitation":"(53)","plainTextFormattedCitation":"(53)"},"properties":{"noteIndex":0},"schema":"https://github.com/citation-style-language/schema/raw/master/csl-citation.json"}</w:instrText>
      </w:r>
      <w:r w:rsidR="003A62AD">
        <w:rPr>
          <w:rFonts w:eastAsiaTheme="minorEastAsia"/>
          <w:lang w:val="en-US"/>
        </w:rPr>
        <w:fldChar w:fldCharType="separate"/>
      </w:r>
      <w:r w:rsidR="003A62AD" w:rsidRPr="003A62AD">
        <w:rPr>
          <w:rFonts w:eastAsiaTheme="minorEastAsia"/>
          <w:noProof/>
          <w:lang w:val="en-US"/>
        </w:rPr>
        <w:t>(53)</w:t>
      </w:r>
      <w:r w:rsidR="003A62AD">
        <w:rPr>
          <w:rFonts w:eastAsiaTheme="minorEastAsia"/>
          <w:lang w:val="en-US"/>
        </w:rPr>
        <w:fldChar w:fldCharType="end"/>
      </w:r>
      <w:r w:rsidR="003A62AD">
        <w:rPr>
          <w:rFonts w:eastAsiaTheme="minorEastAsia"/>
          <w:lang w:val="en-US"/>
        </w:rPr>
        <w:t>.</w:t>
      </w:r>
    </w:p>
    <w:p w14:paraId="5FBB4816" w14:textId="298BAD6E" w:rsidR="00B05F87" w:rsidRPr="00B05F87" w:rsidRDefault="00B05F87" w:rsidP="00DD0736">
      <w:pPr>
        <w:jc w:val="both"/>
        <w:rPr>
          <w:rFonts w:eastAsiaTheme="minorEastAsia"/>
          <w:lang w:val="en-US"/>
        </w:rPr>
      </w:pPr>
      <w:r>
        <w:rPr>
          <w:rFonts w:eastAsiaTheme="minorEastAsia"/>
          <w:lang w:val="en-US"/>
        </w:rPr>
        <w:t>Vaccination often has an important impact on viral load</w:t>
      </w:r>
      <w:r w:rsidR="00722D0E">
        <w:rPr>
          <w:rFonts w:eastAsiaTheme="minorEastAsia"/>
          <w:lang w:val="en-US"/>
        </w:rPr>
        <w:t xml:space="preserve"> and/or infectiousness over time</w:t>
      </w:r>
      <w:r>
        <w:rPr>
          <w:rFonts w:eastAsiaTheme="minorEastAsia"/>
          <w:lang w:val="en-US"/>
        </w:rPr>
        <w:t xml:space="preserve">, for instance with oral poliovirus vaccine (OPV and inactivated poliovirus vaccine (IPV) </w:t>
      </w:r>
      <w:r>
        <w:rPr>
          <w:rFonts w:eastAsiaTheme="minorEastAsia"/>
          <w:lang w:val="en-US"/>
        </w:rPr>
        <w:fldChar w:fldCharType="begin" w:fldLock="1"/>
      </w:r>
      <w:r w:rsidR="003A62AD">
        <w:rPr>
          <w:rFonts w:eastAsiaTheme="minorEastAsia"/>
          <w:lang w:val="en-US"/>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(28,29)","plainTextFormattedCitation":"(28,29)","previouslyFormattedCitation":"(28,29)"},"properties":{"noteIndex":0},"schema":"https://github.com/citation-style-language/schema/raw/master/csl-citation.json"}</w:instrText>
      </w:r>
      <w:r>
        <w:rPr>
          <w:rFonts w:eastAsiaTheme="minorEastAsia"/>
          <w:lang w:val="en-US"/>
        </w:rPr>
        <w:fldChar w:fldCharType="separate"/>
      </w:r>
      <w:r w:rsidR="000412A8" w:rsidRPr="000412A8">
        <w:rPr>
          <w:rFonts w:eastAsiaTheme="minorEastAsia"/>
          <w:noProof/>
          <w:lang w:val="en-US"/>
        </w:rPr>
        <w:t>(28,29)</w:t>
      </w:r>
      <w:r>
        <w:rPr>
          <w:rFonts w:eastAsiaTheme="minorEastAsia"/>
          <w:lang w:val="en-US"/>
        </w:rPr>
        <w:fldChar w:fldCharType="end"/>
      </w:r>
      <w:r>
        <w:rPr>
          <w:rFonts w:eastAsiaTheme="minorEastAsia"/>
          <w:lang w:val="en-US"/>
        </w:rPr>
        <w:t>.</w:t>
      </w:r>
      <w:r w:rsidR="00D335BB">
        <w:rPr>
          <w:rFonts w:eastAsiaTheme="minorEastAsia"/>
          <w:lang w:val="en-US"/>
        </w:rPr>
        <w:t xml:space="preserve"> </w:t>
      </w:r>
      <w:r>
        <w:rPr>
          <w:rFonts w:eastAsiaTheme="minorEastAsia"/>
          <w:lang w:val="en-US"/>
        </w:rPr>
        <w:t xml:space="preserve">The importance of understanding the generation time distribution of </w:t>
      </w:r>
      <w:r w:rsidR="0007618D">
        <w:rPr>
          <w:rFonts w:eastAsiaTheme="minorEastAsia"/>
          <w:lang w:val="en-US"/>
        </w:rPr>
        <w:t xml:space="preserve">multiple groups </w:t>
      </w:r>
      <w:r>
        <w:rPr>
          <w:rFonts w:eastAsiaTheme="minorEastAsia"/>
          <w:lang w:val="en-US"/>
        </w:rPr>
        <w:t xml:space="preserve">becomes increasingly important with disassortative mixing. This </w:t>
      </w:r>
      <w:r w:rsidR="0007618D">
        <w:rPr>
          <w:rFonts w:eastAsiaTheme="minorEastAsia"/>
          <w:lang w:val="en-US"/>
        </w:rPr>
        <w:t xml:space="preserve">may be </w:t>
      </w:r>
      <w:r>
        <w:rPr>
          <w:rFonts w:eastAsiaTheme="minorEastAsia"/>
          <w:lang w:val="en-US"/>
        </w:rPr>
        <w:t xml:space="preserve">particularly important when estimating the reproduction number of sexually transmitted infections in heterosexual contact networks, for instance </w:t>
      </w:r>
      <w:r w:rsidR="0007618D">
        <w:rPr>
          <w:rFonts w:eastAsiaTheme="minorEastAsia"/>
          <w:lang w:val="en-US"/>
        </w:rPr>
        <w:t xml:space="preserve">with </w:t>
      </w:r>
      <w:r>
        <w:rPr>
          <w:rFonts w:eastAsiaTheme="minorEastAsia"/>
          <w:lang w:val="en-US"/>
        </w:rPr>
        <w:t xml:space="preserve">HPV, for which vaccination </w:t>
      </w:r>
      <w:r w:rsidR="0007618D">
        <w:rPr>
          <w:rFonts w:eastAsiaTheme="minorEastAsia"/>
          <w:lang w:val="en-US"/>
        </w:rPr>
        <w:t xml:space="preserve">uptake has previously been limited to </w:t>
      </w:r>
      <w:r>
        <w:rPr>
          <w:rFonts w:eastAsiaTheme="minorEastAsia"/>
          <w:lang w:val="en-US"/>
        </w:rPr>
        <w:t xml:space="preserve">females. </w:t>
      </w:r>
    </w:p>
    <w:p w14:paraId="1C3FEEDD" w14:textId="692038C3" w:rsidR="00A25F12" w:rsidRDefault="00ED6735" w:rsidP="00DD0736">
      <w:pPr>
        <w:jc w:val="both"/>
        <w:rPr>
          <w:rFonts w:eastAsiaTheme="minorEastAsia"/>
          <w:lang w:val="en-US"/>
        </w:rPr>
      </w:pPr>
      <w:r>
        <w:rPr>
          <w:rFonts w:eastAsiaTheme="minorEastAsia"/>
          <w:lang w:val="en-US"/>
        </w:rPr>
        <w:t>As vaccine</w:t>
      </w:r>
      <w:r w:rsidR="0007618D">
        <w:rPr>
          <w:rFonts w:eastAsiaTheme="minorEastAsia"/>
          <w:lang w:val="en-US"/>
        </w:rPr>
        <w:t>s against SARS-CoV-2 are</w:t>
      </w:r>
      <w:r>
        <w:rPr>
          <w:rFonts w:eastAsiaTheme="minorEastAsia"/>
          <w:lang w:val="en-US"/>
        </w:rPr>
        <w:t xml:space="preserve"> rolled out over the coming months, understanding the impact of the vaccine on the</w:t>
      </w:r>
      <w:r w:rsidR="00815C4C">
        <w:rPr>
          <w:rFonts w:eastAsiaTheme="minorEastAsia"/>
          <w:lang w:val="en-US"/>
        </w:rPr>
        <w:t xml:space="preserve"> susceptibility and</w:t>
      </w:r>
      <w:r>
        <w:rPr>
          <w:rFonts w:eastAsiaTheme="minorEastAsia"/>
          <w:lang w:val="en-US"/>
        </w:rPr>
        <w:t xml:space="preserve"> infectious profile will be increasingly important</w:t>
      </w:r>
      <w:r w:rsidR="00B05F87">
        <w:rPr>
          <w:rFonts w:eastAsiaTheme="minorEastAsia"/>
          <w:lang w:val="en-US"/>
        </w:rPr>
        <w:t xml:space="preserve"> for an accurate inference of R</w:t>
      </w:r>
      <w:r>
        <w:rPr>
          <w:rFonts w:eastAsiaTheme="minorEastAsia"/>
          <w:lang w:val="en-US"/>
        </w:rPr>
        <w:t xml:space="preserve">. Given the vaccine priority schedule broadly follows an age-based approach, mixing between the vaccinated and unvaccinated groups will be </w:t>
      </w:r>
      <w:r w:rsidR="00B05F87">
        <w:rPr>
          <w:rFonts w:eastAsiaTheme="minorEastAsia"/>
          <w:lang w:val="en-US"/>
        </w:rPr>
        <w:t xml:space="preserve">more </w:t>
      </w:r>
      <w:r>
        <w:rPr>
          <w:rFonts w:eastAsiaTheme="minorEastAsia"/>
          <w:lang w:val="en-US"/>
        </w:rPr>
        <w:t>assortative.</w:t>
      </w:r>
      <w:r w:rsidR="00A927DF">
        <w:rPr>
          <w:rFonts w:eastAsiaTheme="minorEastAsia"/>
          <w:lang w:val="en-US"/>
        </w:rPr>
        <w:t xml:space="preserve"> It is also currently the case that the vaccine is not recommended for those under 18 years</w:t>
      </w:r>
      <w:r w:rsidR="00B34D19">
        <w:rPr>
          <w:rFonts w:eastAsiaTheme="minorEastAsia"/>
          <w:lang w:val="en-US"/>
        </w:rPr>
        <w:t xml:space="preserve"> of age, among which significant </w:t>
      </w:r>
      <w:r w:rsidR="00815C4C">
        <w:rPr>
          <w:rFonts w:eastAsiaTheme="minorEastAsia"/>
          <w:lang w:val="en-US"/>
        </w:rPr>
        <w:t xml:space="preserve">assortative </w:t>
      </w:r>
      <w:r w:rsidR="00B34D19">
        <w:rPr>
          <w:rFonts w:eastAsiaTheme="minorEastAsia"/>
          <w:lang w:val="en-US"/>
        </w:rPr>
        <w:t xml:space="preserve">mixing occurs in schools. </w:t>
      </w:r>
    </w:p>
    <w:p w14:paraId="2F81AC7E" w14:textId="7AC75D16" w:rsidR="006C42A6" w:rsidRDefault="00722D0E" w:rsidP="004514C4">
      <w:pPr>
        <w:jc w:val="both"/>
        <w:rPr>
          <w:lang w:val="en-US"/>
        </w:rPr>
      </w:pPr>
      <w:r w:rsidRPr="00A62EBF">
        <w:rPr>
          <w:rFonts w:eastAsiaTheme="minorEastAsia"/>
          <w:lang w:val="en-US"/>
        </w:rPr>
        <w:t>Estimating</w:t>
      </w:r>
      <w:r w:rsidR="00277741">
        <w:rPr>
          <w:lang w:val="en-US"/>
        </w:rPr>
        <w:t xml:space="preserve"> </w:t>
      </w:r>
      <w:r>
        <w:rPr>
          <w:lang w:val="en-US"/>
        </w:rPr>
        <w:t xml:space="preserve">the </w:t>
      </w:r>
      <w:r w:rsidR="00277741">
        <w:rPr>
          <w:lang w:val="en-US"/>
        </w:rPr>
        <w:t xml:space="preserve">contemporaneous </w:t>
      </w:r>
      <w:r w:rsidR="00F70642">
        <w:rPr>
          <w:lang w:val="en-US"/>
        </w:rPr>
        <w:t xml:space="preserve">generation time distribution should be regarded as similarly important to estimation of the reproduction number itself, which </w:t>
      </w:r>
      <w:r w:rsidR="00F3688E">
        <w:rPr>
          <w:lang w:val="en-US"/>
        </w:rPr>
        <w:t xml:space="preserve">currently occupies the work of </w:t>
      </w:r>
      <w:r w:rsidR="00F70642">
        <w:rPr>
          <w:lang w:val="en-US"/>
        </w:rPr>
        <w:t>academic modelling groups worldwide</w:t>
      </w:r>
      <w:r w:rsidR="00277741">
        <w:rPr>
          <w:lang w:val="en-US"/>
        </w:rPr>
        <w:t xml:space="preserve"> for SARS-CoV-2</w:t>
      </w:r>
      <w:r w:rsidR="00F70642">
        <w:rPr>
          <w:lang w:val="en-US"/>
        </w:rPr>
        <w:t xml:space="preserve">. </w:t>
      </w:r>
      <w:r w:rsidR="00DB34AB">
        <w:rPr>
          <w:lang w:val="en-US"/>
        </w:rPr>
        <w:t xml:space="preserve">Better capturing the heterogeneities of </w:t>
      </w:r>
      <w:r w:rsidR="00F70642">
        <w:rPr>
          <w:lang w:val="en-US"/>
        </w:rPr>
        <w:t>the generation time distribution will be</w:t>
      </w:r>
      <w:r w:rsidR="00DB34AB">
        <w:rPr>
          <w:lang w:val="en-US"/>
        </w:rPr>
        <w:t>come</w:t>
      </w:r>
      <w:r w:rsidR="00F70642">
        <w:rPr>
          <w:lang w:val="en-US"/>
        </w:rPr>
        <w:t xml:space="preserve"> increasingly important as vaccination is rolled out, as well as with the emergence of new strains which may exhibit different </w:t>
      </w:r>
      <w:r w:rsidR="0007618D">
        <w:rPr>
          <w:lang w:val="en-US"/>
        </w:rPr>
        <w:t xml:space="preserve">infectious </w:t>
      </w:r>
      <w:r w:rsidR="00F70642">
        <w:rPr>
          <w:lang w:val="en-US"/>
        </w:rPr>
        <w:t>profiles.</w:t>
      </w:r>
      <w:r w:rsidR="0007618D">
        <w:rPr>
          <w:lang w:val="en-US"/>
        </w:rPr>
        <w:t xml:space="preserve"> Upcoming </w:t>
      </w:r>
      <w:r w:rsidR="002933DE">
        <w:rPr>
          <w:rFonts w:eastAsiaTheme="minorEastAsia"/>
          <w:lang w:val="en-US"/>
        </w:rPr>
        <w:t xml:space="preserve">SARS-CoV-2 </w:t>
      </w:r>
      <w:r w:rsidR="0007618D">
        <w:rPr>
          <w:lang w:val="en-US"/>
        </w:rPr>
        <w:t xml:space="preserve">challenge trials in the UK should enable detailed analysis of viral load profiles and symptomatic rates, which can inform updated generation time distributions </w:t>
      </w:r>
      <w:r w:rsidR="0007618D">
        <w:rPr>
          <w:lang w:val="en-US"/>
        </w:rPr>
        <w:fldChar w:fldCharType="begin" w:fldLock="1"/>
      </w:r>
      <w:r w:rsidR="003A62AD">
        <w:rPr>
          <w:lang w:val="en-US"/>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(52)","plainTextFormattedCitation":"(52)","previouslyFormattedCitation":"(52)"},"properties":{"noteIndex":0},"schema":"https://github.com/citation-style-language/schema/raw/master/csl-citation.json"}</w:instrText>
      </w:r>
      <w:r w:rsidR="0007618D">
        <w:rPr>
          <w:lang w:val="en-US"/>
        </w:rPr>
        <w:fldChar w:fldCharType="separate"/>
      </w:r>
      <w:r w:rsidR="000412A8" w:rsidRPr="000412A8">
        <w:rPr>
          <w:noProof/>
          <w:lang w:val="en-US"/>
        </w:rPr>
        <w:t>(52)</w:t>
      </w:r>
      <w:r w:rsidR="0007618D">
        <w:rPr>
          <w:lang w:val="en-US"/>
        </w:rPr>
        <w:fldChar w:fldCharType="end"/>
      </w:r>
      <w:r w:rsidR="0007618D">
        <w:rPr>
          <w:lang w:val="en-US"/>
        </w:rPr>
        <w:t>.</w:t>
      </w:r>
    </w:p>
    <w:p w14:paraId="71859AAA" w14:textId="50E01A4F" w:rsidR="00A15156" w:rsidRDefault="006D6A22" w:rsidP="00E53597">
      <w:pPr>
        <w:rPr>
          <w:lang w:val="en-US"/>
        </w:rPr>
      </w:pPr>
      <w:r>
        <w:rPr>
          <w:lang w:val="en-US"/>
        </w:rPr>
        <w:t xml:space="preserve">While estimation of the generation time </w:t>
      </w:r>
      <w:r w:rsidR="00957457">
        <w:rPr>
          <w:lang w:val="en-US"/>
        </w:rPr>
        <w:t xml:space="preserve">distribution </w:t>
      </w:r>
      <w:r>
        <w:rPr>
          <w:lang w:val="en-US"/>
        </w:rPr>
        <w:t>is necessarily a time</w:t>
      </w:r>
      <w:r w:rsidR="00F3688E">
        <w:rPr>
          <w:lang w:val="en-US"/>
        </w:rPr>
        <w:t>-</w:t>
      </w:r>
      <w:r>
        <w:rPr>
          <w:lang w:val="en-US"/>
        </w:rPr>
        <w:t xml:space="preserve">consuming endeavor, testing systems </w:t>
      </w:r>
      <w:r w:rsidR="00F3688E">
        <w:rPr>
          <w:lang w:val="en-US"/>
        </w:rPr>
        <w:t>should integrate additional epidemiological information in tandem with their test</w:t>
      </w:r>
      <w:r w:rsidR="008518C6">
        <w:rPr>
          <w:lang w:val="en-US"/>
        </w:rPr>
        <w:t xml:space="preserve"> and trace </w:t>
      </w:r>
      <w:r w:rsidR="00F3688E">
        <w:rPr>
          <w:lang w:val="en-US"/>
        </w:rPr>
        <w:t>protocols</w:t>
      </w:r>
      <w:r w:rsidR="008518C6">
        <w:rPr>
          <w:lang w:val="en-US"/>
        </w:rPr>
        <w:t>. Updated estimates of the serial interval could be obtained by requiring test applicants to supply their symptom onset date, with linkage to traced contacts should they also enter the testing system. For a more direct means to estimate changes in the generation time distribution, or indeed the incubation period, individuals could be asked for dates of contact with known infected in the previous week, and this too linked with contacts who enter the test and trace system.</w:t>
      </w:r>
      <w:r w:rsidR="00F3688E">
        <w:rPr>
          <w:lang w:val="en-US"/>
        </w:rPr>
        <w:t xml:space="preserve"> </w:t>
      </w:r>
    </w:p>
    <w:p w14:paraId="405E2922" w14:textId="77777777" w:rsidR="00A15156" w:rsidRDefault="00A15156">
      <w:pPr>
        <w:rPr>
          <w:lang w:val="en-US"/>
        </w:rPr>
      </w:pPr>
      <w:r>
        <w:rPr>
          <w:lang w:val="en-US"/>
        </w:rPr>
        <w:br w:type="page"/>
      </w:r>
    </w:p>
    <w:p w14:paraId="0292B2C0" w14:textId="77777777" w:rsidR="00F3688E" w:rsidRDefault="00F3688E" w:rsidP="00E53597">
      <w:pPr>
        <w:rPr>
          <w:lang w:val="en-US"/>
        </w:rPr>
      </w:pPr>
    </w:p>
    <w:p w14:paraId="4C3A9F3B" w14:textId="2B8B5FBE" w:rsidR="003A62AD" w:rsidRPr="003A62AD" w:rsidRDefault="00A468C0" w:rsidP="003A62AD">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3A62AD" w:rsidRPr="003A62AD">
        <w:rPr>
          <w:rFonts w:ascii="Calibri" w:hAnsi="Calibri" w:cs="Calibri"/>
          <w:noProof/>
          <w:szCs w:val="24"/>
        </w:rPr>
        <w:t xml:space="preserve">1. </w:t>
      </w:r>
      <w:r w:rsidR="003A62AD" w:rsidRPr="003A62AD">
        <w:rPr>
          <w:rFonts w:ascii="Calibri" w:hAnsi="Calibri" w:cs="Calibri"/>
          <w:noProof/>
          <w:szCs w:val="24"/>
        </w:rPr>
        <w:tab/>
        <w:t>COVID-19 Map - Johns Hopkins Coronavirus Resource Center [Internet]. [cited 2021 Mar 10]. Available from: https://coronavirus.jhu.edu/map.html</w:t>
      </w:r>
    </w:p>
    <w:p w14:paraId="7FFB7E76"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 </w:t>
      </w:r>
      <w:r w:rsidRPr="003A62AD">
        <w:rPr>
          <w:rFonts w:ascii="Calibri" w:hAnsi="Calibri" w:cs="Calibri"/>
          <w:noProof/>
          <w:szCs w:val="24"/>
        </w:rPr>
        <w:tab/>
        <w:t>Billah MA, Miah MM, Khan MN. Reproductive number of coronavirus: A systematic review and meta-analysis based on global level evidence. Flacco ME, editor. PLoS One [Internet]. 2020 Nov 11 [cited 2021 Feb 10];15(11):e0242128. Available from: https://dx.plos.org/10.1371/journal.pone.0242128</w:t>
      </w:r>
    </w:p>
    <w:p w14:paraId="6E2F6183"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 </w:t>
      </w:r>
      <w:r w:rsidRPr="003A62AD">
        <w:rPr>
          <w:rFonts w:ascii="Calibri" w:hAnsi="Calibri" w:cs="Calibri"/>
          <w:noProof/>
          <w:szCs w:val="24"/>
        </w:rPr>
        <w:tab/>
        <w:t>Wallinga J, Teunis P. Different epidemic curves for severe acute respiratory syndrome reveal similar impacts of control measures. Am J Epidemiol [Internet]. 2004 Sep 15 [cited 2019 Oct 30];160(6):509–16. Available from: http://www.ncbi.nlm.nih.gov/pubmed/15353409</w:t>
      </w:r>
    </w:p>
    <w:p w14:paraId="2ABCC71E"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 </w:t>
      </w:r>
      <w:r w:rsidRPr="003A62AD">
        <w:rPr>
          <w:rFonts w:ascii="Calibri" w:hAnsi="Calibri" w:cs="Calibri"/>
          <w:noProof/>
          <w:szCs w:val="24"/>
        </w:rPr>
        <w:tab/>
        <w:t xml:space="preserve">Thompson RN, Stockwin JE, van Gaalen RD, Polonsky JA, Kamvar ZN, Demarsh PA, et al. Improved inference of time-varying reproduction numbers during infectious disease outbreaks. Epidemics. 2019; </w:t>
      </w:r>
    </w:p>
    <w:p w14:paraId="272F8C5D"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5. </w:t>
      </w:r>
      <w:r w:rsidRPr="003A62AD">
        <w:rPr>
          <w:rFonts w:ascii="Calibri" w:hAnsi="Calibri" w:cs="Calibri"/>
          <w:noProof/>
          <w:szCs w:val="24"/>
        </w:rPr>
        <w:tab/>
        <w:t>Cori A, Ferguson NM, Fraser C, Cauchemez S. A New Framework and Software to Estimate Time-Varying Reproduction Numbers During Epidemics. Am J Epidemiol [Internet]. 2013 Nov 1 [cited 2021 Feb 8];178(9):1505–12. Available from: https://academic.oup.com/aje/article-lookup/doi/10.1093/aje/kwt133</w:t>
      </w:r>
    </w:p>
    <w:p w14:paraId="662883AE"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6. </w:t>
      </w:r>
      <w:r w:rsidRPr="003A62AD">
        <w:rPr>
          <w:rFonts w:ascii="Calibri" w:hAnsi="Calibri" w:cs="Calibri"/>
          <w:noProof/>
          <w:szCs w:val="24"/>
        </w:rPr>
        <w:tab/>
        <w:t>Riley S, Fraser C, Donnelly CA, Ghani AC, Abu-Raddad LJ, Hedley AJ, et al. Transmission dynamics of the etiological agent of SARS in Hong Kong: Impact of public health interventions. Science (80- ) [Internet]. 2003 Jun 20 [cited 2021 Feb 8];300(5627):1961–6. Available from: http://science.sciencemag.org/</w:t>
      </w:r>
    </w:p>
    <w:p w14:paraId="3B509762"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7. </w:t>
      </w:r>
      <w:r w:rsidRPr="003A62AD">
        <w:rPr>
          <w:rFonts w:ascii="Calibri" w:hAnsi="Calibri" w:cs="Calibri"/>
          <w:noProof/>
          <w:szCs w:val="24"/>
        </w:rPr>
        <w:tab/>
        <w:t>Fraser C. Estimating Individual and Household Reproduction Numbers in an Emerging Epidemic. Galvani A, editor. PLoS One [Internet]. 2007 Aug 22 [cited 2020 Nov 24];2(8):e758. Available from: https://dx.plos.org/10.1371/journal.pone.0000758</w:t>
      </w:r>
    </w:p>
    <w:p w14:paraId="1DCC5708"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8. </w:t>
      </w:r>
      <w:r w:rsidRPr="003A62AD">
        <w:rPr>
          <w:rFonts w:ascii="Calibri" w:hAnsi="Calibri" w:cs="Calibri"/>
          <w:noProof/>
          <w:szCs w:val="24"/>
        </w:rPr>
        <w:tab/>
        <w:t>The R value and growth rate in the UK - GOV.UK [Internet]. [cited 2021 Feb 10]. Available from: https://www.gov.uk/guidance/the-r-number-in-the-uk</w:t>
      </w:r>
    </w:p>
    <w:p w14:paraId="43338BDF"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9. </w:t>
      </w:r>
      <w:r w:rsidRPr="003A62AD">
        <w:rPr>
          <w:rFonts w:ascii="Calibri" w:hAnsi="Calibri" w:cs="Calibri"/>
          <w:noProof/>
          <w:szCs w:val="24"/>
        </w:rPr>
        <w:tab/>
        <w:t>Lehtinen S, Ashcroft P, Bonhoe</w:t>
      </w:r>
      <w:r w:rsidRPr="003A62AD">
        <w:rPr>
          <w:rFonts w:ascii="Cambria Math" w:hAnsi="Cambria Math" w:cs="Cambria Math"/>
          <w:noProof/>
          <w:szCs w:val="24"/>
        </w:rPr>
        <w:t>↵</w:t>
      </w:r>
      <w:r w:rsidRPr="003A62AD">
        <w:rPr>
          <w:rFonts w:ascii="Calibri" w:hAnsi="Calibri" w:cs="Calibri"/>
          <w:noProof/>
          <w:szCs w:val="24"/>
        </w:rPr>
        <w:t>er S. On the relationship between serial interval, infectiousness profile and generation time. [cited 2020 Nov 24]; Available from: https://doi.org/10.1101/2020.09.18.20197210</w:t>
      </w:r>
    </w:p>
    <w:p w14:paraId="2B89CC2B"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10. </w:t>
      </w:r>
      <w:r w:rsidRPr="003A62AD">
        <w:rPr>
          <w:rFonts w:ascii="Calibri" w:hAnsi="Calibri" w:cs="Calibri"/>
          <w:noProof/>
          <w:szCs w:val="24"/>
        </w:rPr>
        <w:tab/>
        <w:t>Britton T, Tomba GS. Estimation in emerging epidemics: Biases and remedies. J R Soc Interface [Internet]. 2019 Jan 1 [cited 2020 Nov 24];16(150). Available from: /pmc/articles/PMC6364646/?report=abstract</w:t>
      </w:r>
    </w:p>
    <w:p w14:paraId="606A6583"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11. </w:t>
      </w:r>
      <w:r w:rsidRPr="003A62AD">
        <w:rPr>
          <w:rFonts w:ascii="Calibri" w:hAnsi="Calibri" w:cs="Calibri"/>
          <w:noProof/>
          <w:szCs w:val="24"/>
        </w:rPr>
        <w:tab/>
        <w:t>Cheng HY, Jian SW, Liu DP, Ng TC, Huang WT, Lin HH. Contact Tracing Assessment of COVID-19 Transmission Dynamics in Taiwan and Risk at Different Exposure Periods before and after Symptom Onset. JAMA Intern Med [Internet]. 2020 Sep 1 [cited 2021 Mar 30];180(9):1156–63. Available from: https://jamanetwork.com/</w:t>
      </w:r>
    </w:p>
    <w:p w14:paraId="6CC52EE6"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12. </w:t>
      </w:r>
      <w:r w:rsidRPr="003A62AD">
        <w:rPr>
          <w:rFonts w:ascii="Calibri" w:hAnsi="Calibri" w:cs="Calibri"/>
          <w:noProof/>
          <w:szCs w:val="24"/>
        </w:rPr>
        <w:tab/>
        <w:t>Du Z, Xu X, Wu Y, Wang L, Cowling BJ, Meyers LA. Serial interval of COVID-19 among publicly reported confirmed cases [Internet]. Vol. 26, Emerging Infectious Diseases. Centers for Disease Control and Prevention (CDC); 2020 [cited 2021 Mar 30]. p. 1341–3. Available from: /pmc/articles/PMC7258488/</w:t>
      </w:r>
    </w:p>
    <w:p w14:paraId="63A5255D"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13. </w:t>
      </w:r>
      <w:r w:rsidRPr="003A62AD">
        <w:rPr>
          <w:rFonts w:ascii="Calibri" w:hAnsi="Calibri" w:cs="Calibri"/>
          <w:noProof/>
          <w:szCs w:val="24"/>
        </w:rPr>
        <w:tab/>
        <w:t>Li Q, Guan X, Wu P, Wang X, Zhou L, Tong Y, et al. Early Transmission Dynamics in Wuhan, China, of Novel Coronavirus–Infected Pneumonia. N Engl J Med [Internet]. 2020 Mar 26 [cited 2021 Mar 30];382(13):1199–207. Available from: http://www.nejm.org/doi/10.1056/NEJMoa2001316</w:t>
      </w:r>
    </w:p>
    <w:p w14:paraId="51974BB5"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lastRenderedPageBreak/>
        <w:t xml:space="preserve">14. </w:t>
      </w:r>
      <w:r w:rsidRPr="003A62AD">
        <w:rPr>
          <w:rFonts w:ascii="Calibri" w:hAnsi="Calibri" w:cs="Calibri"/>
          <w:noProof/>
          <w:szCs w:val="24"/>
        </w:rPr>
        <w:tab/>
        <w:t>Ma S, Zhang J, Zeng M, Yun Q, Guo W, Zheng Y, et al. Epidemiological parameters of coronavirus disease 2019: A pooled analysis of publicly reported individual data of 1155 cases from seven countries [Internet]. medRxiv. medRxiv; 2020 [cited 2021 Mar 30]. p. 2020.03.21.20040329. Available from: https://doi.org/10.1101/2020.03.21.20040329</w:t>
      </w:r>
    </w:p>
    <w:p w14:paraId="34404050"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15. </w:t>
      </w:r>
      <w:r w:rsidRPr="003A62AD">
        <w:rPr>
          <w:rFonts w:ascii="Calibri" w:hAnsi="Calibri" w:cs="Calibri"/>
          <w:noProof/>
          <w:szCs w:val="24"/>
        </w:rPr>
        <w:tab/>
        <w:t xml:space="preserve">Bi Q, Wu Y, Mei S, Ye C, Zou X, Zhang Z, et al. Epidemiology and transmission of COVID-19 in 391 cases and 1286 of their close contacts in Shenzhen, China: a retrospective cohort study. Lancet Infect Dis. 2020 Aug 1;20(8):911–9. </w:t>
      </w:r>
    </w:p>
    <w:p w14:paraId="1FF00393"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16. </w:t>
      </w:r>
      <w:r w:rsidRPr="003A62AD">
        <w:rPr>
          <w:rFonts w:ascii="Calibri" w:hAnsi="Calibri" w:cs="Calibri"/>
          <w:noProof/>
          <w:szCs w:val="24"/>
        </w:rPr>
        <w:tab/>
        <w:t xml:space="preserve">Fraser C. Estimating individual and household reproduction numbers in an emerging epidemic. PLoS One. 2007 Aug 22;2(8). </w:t>
      </w:r>
    </w:p>
    <w:p w14:paraId="55C5CEF4"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17. </w:t>
      </w:r>
      <w:r w:rsidRPr="003A62AD">
        <w:rPr>
          <w:rFonts w:ascii="Calibri" w:hAnsi="Calibri" w:cs="Calibri"/>
          <w:noProof/>
          <w:szCs w:val="24"/>
        </w:rPr>
        <w:tab/>
        <w:t>Wallinga J, Lipsitch M. How generation intervals shape the relationship between growth rates and reproductive numbers. Proc R Soc B Biol Sci [Internet]. 2007 Feb 22 [cited 2020 Nov 24];274(1609):599–604. Available from: /pmc/articles/PMC1766383/?report=abstract</w:t>
      </w:r>
    </w:p>
    <w:p w14:paraId="20A15B75"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18. </w:t>
      </w:r>
      <w:r w:rsidRPr="003A62AD">
        <w:rPr>
          <w:rFonts w:ascii="Calibri" w:hAnsi="Calibri" w:cs="Calibri"/>
          <w:noProof/>
          <w:szCs w:val="24"/>
        </w:rPr>
        <w:tab/>
        <w:t>Sunetra Gupta, Roy M. Anderson, Robert M. May. Networks of sexual contacts: implications for the pattern of spread of HIV | Ovid [Internet]. 1989 [cited 2021 Mar 5]. Available from: https://oce.ovid.com/article/00002030-198912000-00005/HTML</w:t>
      </w:r>
    </w:p>
    <w:p w14:paraId="693E51CC"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19. </w:t>
      </w:r>
      <w:r w:rsidRPr="003A62AD">
        <w:rPr>
          <w:rFonts w:ascii="Calibri" w:hAnsi="Calibri" w:cs="Calibri"/>
          <w:noProof/>
          <w:szCs w:val="24"/>
        </w:rPr>
        <w:tab/>
        <w:t>Garske T, Cori A, Ariyarajah A, Blake IM, Dorigatti I, Eckmanns T, et al. Heterogeneities in the case fatality ratio in the West African Ebola outbreak 2013–2016. Philos Trans R Soc B Biol Sci [Internet]. 2017 May 26 [cited 2019 Jul 16];372(1721):20160308. Available from: http://www.ncbi.nlm.nih.gov/pubmed/28396479</w:t>
      </w:r>
    </w:p>
    <w:p w14:paraId="16D4E517"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20. </w:t>
      </w:r>
      <w:r w:rsidRPr="003A62AD">
        <w:rPr>
          <w:rFonts w:ascii="Calibri" w:hAnsi="Calibri" w:cs="Calibri"/>
          <w:noProof/>
          <w:szCs w:val="24"/>
        </w:rPr>
        <w:tab/>
        <w:t>Chowell G, Nishiura H. Transmission dynamics and control of Ebola virus disease (EVD): A review [Internet]. Vol. 12, BMC Medicine. BioMed Central Ltd.; 2014 [cited 2021 Feb 23]. p. 1–16. Available from: /pmc/articles/PMC4207625/</w:t>
      </w:r>
    </w:p>
    <w:p w14:paraId="00655F01"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21. </w:t>
      </w:r>
      <w:r w:rsidRPr="003A62AD">
        <w:rPr>
          <w:rFonts w:ascii="Calibri" w:hAnsi="Calibri" w:cs="Calibri"/>
          <w:noProof/>
          <w:szCs w:val="24"/>
        </w:rPr>
        <w:tab/>
        <w:t>Faye O, Boëlle PY, Heleze E, Faye O, Loucoubar C, Magassouba N, et al. Chains of transmission and control of Ebola virus disease in Conakry, Guinea, in 2014: An observational study. Lancet Infect Dis [Internet]. 2015 Mar 1 [cited 2021 Feb 23];15(3):320–6. Available from: http://dx.doi.org/10.1016/</w:t>
      </w:r>
    </w:p>
    <w:p w14:paraId="4BFA4CF4"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22. </w:t>
      </w:r>
      <w:r w:rsidRPr="003A62AD">
        <w:rPr>
          <w:rFonts w:ascii="Calibri" w:hAnsi="Calibri" w:cs="Calibri"/>
          <w:noProof/>
          <w:szCs w:val="24"/>
        </w:rPr>
        <w:tab/>
        <w:t>Challen R, Brooks-Pollock E, Tsaneva-Atanasova K, Danon L. Meta-analysis of the SARS-CoV-2 serial interval and the impact of parameter uncertainty on the COVID-19 reproduction number [Internet]. medRxiv. medRxiv; 2020 [cited 2021 Mar 8]. p. 2020.11.17.20231548. Available from: https://doi.org/10.1101/2020.11.17.20231548</w:t>
      </w:r>
    </w:p>
    <w:p w14:paraId="5C671132"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23. </w:t>
      </w:r>
      <w:r w:rsidRPr="003A62AD">
        <w:rPr>
          <w:rFonts w:ascii="Calibri" w:hAnsi="Calibri" w:cs="Calibri"/>
          <w:noProof/>
          <w:szCs w:val="24"/>
        </w:rPr>
        <w:tab/>
        <w:t>Linton NM, Kobayashi T, Yang Y, Hayashi K, Akhmetzhanov AR, Jung S-M, et al. Incubation Period and Other Epidemiological Characteristics of 2019 Novel Coronavirus Infections with Right Truncation: A Statistical Analysis of Publicly Available Case Data. [cited 2021 Mar 8]; Available from: https://doi.org/10.1101/2020.01.26.20018754</w:t>
      </w:r>
    </w:p>
    <w:p w14:paraId="790B8A3F"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24. </w:t>
      </w:r>
      <w:r w:rsidRPr="003A62AD">
        <w:rPr>
          <w:rFonts w:ascii="Calibri" w:hAnsi="Calibri" w:cs="Calibri"/>
          <w:noProof/>
          <w:szCs w:val="24"/>
        </w:rPr>
        <w:tab/>
        <w:t>Byrne AW, Mcevoy D, Collins AB, Hunt K, Casey M, Barber A, et al. Inferred duration of infectious period of SARS-CoV-2: rapid scoping review and analysis of available evidence for asymptomatic and symptomatic COVID-19 cases. BMJ Open [Internet]. 2020 [cited 2021 Mar 8];10:39856. Available from: http://bmjopen.bmj.com/</w:t>
      </w:r>
    </w:p>
    <w:p w14:paraId="4AC37FFB"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25. </w:t>
      </w:r>
      <w:r w:rsidRPr="003A62AD">
        <w:rPr>
          <w:rFonts w:ascii="Calibri" w:hAnsi="Calibri" w:cs="Calibri"/>
          <w:noProof/>
          <w:szCs w:val="24"/>
        </w:rPr>
        <w:tab/>
        <w:t>Abbott S, Hellewell J, Thompson RN, Sherratt K, Gibbs HP, Bosse NI, et al. Estimating the time-varying reproduction number of SARS-CoV-2 using national and subnational case counts. Wellcome Open Res [Internet]. 2020 Dec 8 [cited 2021 May 14];5:112. Available from: https://doi.org/10.12688/wellcomeopenres.16006.1</w:t>
      </w:r>
    </w:p>
    <w:p w14:paraId="4911AC01"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26. </w:t>
      </w:r>
      <w:r w:rsidRPr="003A62AD">
        <w:rPr>
          <w:rFonts w:ascii="Calibri" w:hAnsi="Calibri" w:cs="Calibri"/>
          <w:noProof/>
          <w:szCs w:val="24"/>
        </w:rPr>
        <w:tab/>
        <w:t xml:space="preserve">PHE &amp; NHSX. Daily summary: Coronavirus in the UK [Internet]. https://coronavirus.data.gov.uk/. 2020 [cited 2021 Feb 23]. Available from: </w:t>
      </w:r>
      <w:r w:rsidRPr="003A62AD">
        <w:rPr>
          <w:rFonts w:ascii="Calibri" w:hAnsi="Calibri" w:cs="Calibri"/>
          <w:noProof/>
          <w:szCs w:val="24"/>
        </w:rPr>
        <w:lastRenderedPageBreak/>
        <w:t>https://coronavirus.data.gov.uk/</w:t>
      </w:r>
    </w:p>
    <w:p w14:paraId="46008AD0"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27. </w:t>
      </w:r>
      <w:r w:rsidRPr="003A62AD">
        <w:rPr>
          <w:rFonts w:ascii="Calibri" w:hAnsi="Calibri" w:cs="Calibri"/>
          <w:noProof/>
          <w:szCs w:val="24"/>
        </w:rPr>
        <w:tab/>
        <w:t>Hu S, Wang W, Wang Y, Litvinova M, Luo K, Ren L, et al. Infectivity, susceptibility, and risk factors associated with SARS-CoV-2 transmission under intensive contact tracing in Hunan, China [Internet]. medRxiv. medRxiv; 2020 [cited 2021 Feb 8]. p. 2020.07.23.20160317. Available from: https://doi.org/10.1101/2020.07.23.20160317</w:t>
      </w:r>
    </w:p>
    <w:p w14:paraId="1DDA2F59"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28. </w:t>
      </w:r>
      <w:r w:rsidRPr="003A62AD">
        <w:rPr>
          <w:rFonts w:ascii="Calibri" w:hAnsi="Calibri" w:cs="Calibri"/>
          <w:noProof/>
          <w:szCs w:val="24"/>
        </w:rPr>
        <w:tab/>
        <w:t>Laassri M, Lottenbach K, Belshe R, Wolff M, Rennels M, Plotkin S, et al. Effect of different vaccination schedules on excretion of oral poliovirus vaccine strains. J Infect Dis [Internet]. 2005 Dec 15 [cited 2021 Jan 20];192(12):2092–8. Available from: https://academic.oup.com/jid/article-lookup/doi/10.1086/498172</w:t>
      </w:r>
    </w:p>
    <w:p w14:paraId="56571E61"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29. </w:t>
      </w:r>
      <w:r w:rsidRPr="003A62AD">
        <w:rPr>
          <w:rFonts w:ascii="Calibri" w:hAnsi="Calibri" w:cs="Calibri"/>
          <w:noProof/>
          <w:szCs w:val="24"/>
        </w:rPr>
        <w:tab/>
        <w:t>Alexander JP, Gary HE, Pallansch MA. Duration of poliovirus excretion and its implications for acute flaccid paralysis surveillance: A review of the literature. J Infect Dis [Internet]. 1997 Feb 1 [cited 2021 Jan 25];175(2 SUPPL.):8176–82. Available from: https://academic.oup.com/jid/article/175/Supplement_1/S176/878744</w:t>
      </w:r>
    </w:p>
    <w:p w14:paraId="67356027"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30. </w:t>
      </w:r>
      <w:r w:rsidRPr="003A62AD">
        <w:rPr>
          <w:rFonts w:ascii="Calibri" w:hAnsi="Calibri" w:cs="Calibri"/>
          <w:noProof/>
          <w:szCs w:val="24"/>
        </w:rPr>
        <w:tab/>
        <w:t>Meehan MT, Cocks DG, Caldwell JM, Trauer JM, Adekunle AI, Ragonnet RR, et al. Age-targeted dose allocation can halve COVID-19 vaccine requirements [Internet]. medRxiv. medRxiv; 2020 [cited 2021 Feb 9]. p. 2020.10.08.20208108. Available from: https://doi.org/10.1101/2020.10.08.20208108</w:t>
      </w:r>
    </w:p>
    <w:p w14:paraId="05B6AE1C"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31. </w:t>
      </w:r>
      <w:r w:rsidRPr="003A62AD">
        <w:rPr>
          <w:rFonts w:ascii="Calibri" w:hAnsi="Calibri" w:cs="Calibri"/>
          <w:noProof/>
          <w:szCs w:val="24"/>
        </w:rPr>
        <w:tab/>
        <w:t xml:space="preserve">Joint Committee on Vaccination and Immunisation: advice on priority groups for COVID-19 vaccination. 2020. </w:t>
      </w:r>
    </w:p>
    <w:p w14:paraId="4C4217E7"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32. </w:t>
      </w:r>
      <w:r w:rsidRPr="003A62AD">
        <w:rPr>
          <w:rFonts w:ascii="Calibri" w:hAnsi="Calibri" w:cs="Calibri"/>
          <w:noProof/>
          <w:szCs w:val="24"/>
        </w:rPr>
        <w:tab/>
        <w:t>Robertson E, Reeve KS, Niedzwiedz CL, Moore J, Blake M, Green M, et al. Predictors of COVID-19 vaccine hesitancy in the UK Household Longitudinal Study. medRxiv [Internet]. 2021 Jan 2 [cited 2021 Feb 9];2020.12.27.20248899. Available from: https://doi.org/10.1101/2020.12.27.20248899</w:t>
      </w:r>
    </w:p>
    <w:p w14:paraId="1E9BC772"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33. </w:t>
      </w:r>
      <w:r w:rsidRPr="003A62AD">
        <w:rPr>
          <w:rFonts w:ascii="Calibri" w:hAnsi="Calibri" w:cs="Calibri"/>
          <w:noProof/>
          <w:szCs w:val="24"/>
        </w:rPr>
        <w:tab/>
        <w:t>Barclay VC, Smieszek T, He J, Cao G, Rainey JJ, Gao H, et al. Positive Network Assortativity of Influenza Vaccination at a High School: Implications for Outbreak Risk and Herd Immunity. McVernon J, editor. PLoS One [Internet]. 2014 Feb 5 [cited 2021 Feb 9];9(2):e87042. Available from: https://dx.plos.org/10.1371/journal.pone.0087042</w:t>
      </w:r>
    </w:p>
    <w:p w14:paraId="593F21AD"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34. </w:t>
      </w:r>
      <w:r w:rsidRPr="003A62AD">
        <w:rPr>
          <w:rFonts w:ascii="Calibri" w:hAnsi="Calibri" w:cs="Calibri"/>
          <w:noProof/>
          <w:szCs w:val="24"/>
        </w:rPr>
        <w:tab/>
        <w:t>Ward H, Atchison CJ, Whitaker M, Ainslie KEC, Elliot J, Okell LC, et al. Antibody prevalence for SARS-CoV-2 in England following first peak of the pandemic: REACT2 study in 100,000 adults. medRxiv [Internet]. 2020 Aug 14 [cited 2021 Jan 20];2020.08.12.20173690. Available from: https://doi.org/10.1101/2020.08.12.20173690</w:t>
      </w:r>
    </w:p>
    <w:p w14:paraId="65FBCBB4"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35. </w:t>
      </w:r>
      <w:r w:rsidRPr="003A62AD">
        <w:rPr>
          <w:rFonts w:ascii="Calibri" w:hAnsi="Calibri" w:cs="Calibri"/>
          <w:noProof/>
          <w:szCs w:val="24"/>
        </w:rPr>
        <w:tab/>
        <w:t>Leung NHL, Xu C, Ip DKM, Cowling BJ. The fraction of influenza virus infections that are asymptomatic: A systematic review and meta-analysis [Internet]. Vol. 26, Epidemiology. Lippincott Williams and Wilkins; 2015 [cited 2021 Jan 20]. p. 862–72. Available from: /pmc/articles/PMC4586318/?report=abstract</w:t>
      </w:r>
    </w:p>
    <w:p w14:paraId="07C29AC6"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36. </w:t>
      </w:r>
      <w:r w:rsidRPr="003A62AD">
        <w:rPr>
          <w:rFonts w:ascii="Calibri" w:hAnsi="Calibri" w:cs="Calibri"/>
          <w:noProof/>
          <w:szCs w:val="24"/>
        </w:rPr>
        <w:tab/>
        <w:t>Dean NE, Halloran ME, Yang Y, Longini IM. Transmissibility and pathogenicity of Ebola virus: A systematic review and meta-analysis of household secondary attack rate and asymptomatic infection. Clin Infect Dis [Internet]. 2016 May 15 [cited 2021 Jan 20];62(10):1277–86. Available from: /pmc/articles/PMC4845791/?report=abstract</w:t>
      </w:r>
    </w:p>
    <w:p w14:paraId="4FB8645D"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37. </w:t>
      </w:r>
      <w:r w:rsidRPr="003A62AD">
        <w:rPr>
          <w:rFonts w:ascii="Calibri" w:hAnsi="Calibri" w:cs="Calibri"/>
          <w:noProof/>
          <w:szCs w:val="24"/>
        </w:rPr>
        <w:tab/>
        <w:t>Al-Tawfiq JA, Gautret P. Asymptomatic Middle East Respiratory Syndrome Coronavirus (MERS-CoV) infection: Extent and implications for infection control: A systematic review [Internet]. Vol. 27, Travel Medicine and Infectious Disease. Elsevier USA; 2019 [cited 2021 Jan 20]. p. 27–32. Available from: /pmc/articles/PMC7110966/?report=abstract</w:t>
      </w:r>
    </w:p>
    <w:p w14:paraId="6FEF13BB"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38. </w:t>
      </w:r>
      <w:r w:rsidRPr="003A62AD">
        <w:rPr>
          <w:rFonts w:ascii="Calibri" w:hAnsi="Calibri" w:cs="Calibri"/>
          <w:noProof/>
          <w:szCs w:val="24"/>
        </w:rPr>
        <w:tab/>
        <w:t xml:space="preserve">Park SW, Cornforth DM, Dushoff J, Weitz JS. The time scale of asymptomatic transmission </w:t>
      </w:r>
      <w:r w:rsidRPr="003A62AD">
        <w:rPr>
          <w:rFonts w:ascii="Calibri" w:hAnsi="Calibri" w:cs="Calibri"/>
          <w:noProof/>
          <w:szCs w:val="24"/>
        </w:rPr>
        <w:lastRenderedPageBreak/>
        <w:t xml:space="preserve">affects estimates of epidemic potential in the COVID-19 outbreak. Epidemics. 2020 Jun 1;31:100392. </w:t>
      </w:r>
    </w:p>
    <w:p w14:paraId="41D4E5DE"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39. </w:t>
      </w:r>
      <w:r w:rsidRPr="003A62AD">
        <w:rPr>
          <w:rFonts w:ascii="Calibri" w:hAnsi="Calibri" w:cs="Calibri"/>
          <w:noProof/>
          <w:szCs w:val="24"/>
        </w:rPr>
        <w:tab/>
        <w:t xml:space="preserve">Ip DKM, Lau LLH, Leung NHL, Fang VJ, Chan KH, Chu DKW, et al. Viral Shedding and Transmission Potential of Asymptomatic and Paucisymptomatic Influenza Virus Infections in the Community. Clin Infect Dis. 2017 Mar 15;64(6):736–42. </w:t>
      </w:r>
    </w:p>
    <w:p w14:paraId="1F835615"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40. </w:t>
      </w:r>
      <w:r w:rsidRPr="003A62AD">
        <w:rPr>
          <w:rFonts w:ascii="Calibri" w:hAnsi="Calibri" w:cs="Calibri"/>
          <w:noProof/>
          <w:szCs w:val="24"/>
        </w:rPr>
        <w:tab/>
        <w:t>Al Hosani FI, Pringle K, Al Mulla M, Kim L, Pham H, Alami NN, et al. Response to emergence of middle east respiratory syndrome coronavirus, Abu Dhabi, United Arab Emirates, 2013-2014. Emerg Infect Dis [Internet]. 2016 Jul 1 [cited 2021 Jan 25];22(7):1162–8. Available from: /pmc/articles/PMC4918155/?report=abstract</w:t>
      </w:r>
    </w:p>
    <w:p w14:paraId="0C8A34B4"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41. </w:t>
      </w:r>
      <w:r w:rsidRPr="003A62AD">
        <w:rPr>
          <w:rFonts w:ascii="Calibri" w:hAnsi="Calibri" w:cs="Calibri"/>
          <w:noProof/>
          <w:szCs w:val="24"/>
        </w:rPr>
        <w:tab/>
        <w:t>Cole EC, Cook CE. Characterization of infectious aerosols in health care facilities: An aid to effective engineering controls and preventive strategies. Am J Infect Control [Internet]. 1998 [cited 2021 Jan 26];26(4):453–64. Available from: /pmc/articles/PMC7132666/?report=abstract</w:t>
      </w:r>
    </w:p>
    <w:p w14:paraId="2D14A566"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42. </w:t>
      </w:r>
      <w:r w:rsidRPr="003A62AD">
        <w:rPr>
          <w:rFonts w:ascii="Calibri" w:hAnsi="Calibri" w:cs="Calibri"/>
          <w:noProof/>
          <w:szCs w:val="24"/>
        </w:rPr>
        <w:tab/>
        <w:t>DUGUID JP. The numbers and the sites of origin of the droplets expelled during expiratory activities. Edinb Med J [Internet]. 1945 Nov 1 [cited 2021 Jan 26];52(11):385–401. Available from: https://www.ncbi.nlm.nih.gov/pmc/articles/PMC5286249/</w:t>
      </w:r>
    </w:p>
    <w:p w14:paraId="0C1A02E3"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43. </w:t>
      </w:r>
      <w:r w:rsidRPr="003A62AD">
        <w:rPr>
          <w:rFonts w:ascii="Calibri" w:hAnsi="Calibri" w:cs="Calibri"/>
          <w:noProof/>
          <w:szCs w:val="24"/>
        </w:rPr>
        <w:tab/>
        <w:t>Walsh KA, Jordan K, Clyne B, Rohde D, Drummond L, Byrne P, et al. SARS-CoV-2 detection, viral load and infectivity over the course of an infection [Internet]. Vol. 81, Journal of Infection. W.B. Saunders Ltd; 2020 [cited 2021 Jan 25]. p. 357–71. Available from: https://doi.org/10.1016/j.jinf.2020.06.067</w:t>
      </w:r>
    </w:p>
    <w:p w14:paraId="5CED8738"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44. </w:t>
      </w:r>
      <w:r w:rsidRPr="003A62AD">
        <w:rPr>
          <w:rFonts w:ascii="Calibri" w:hAnsi="Calibri" w:cs="Calibri"/>
          <w:noProof/>
          <w:szCs w:val="24"/>
        </w:rPr>
        <w:tab/>
        <w:t>Ra SH, Lim JS, Kim GU, Kim MJ, Jung J, Kim SH. Upper respiratory viral load in asymptomatic individuals and mildly symptomatic patients with SARS-CoV-2 infection. Thorax [Internet]. 2021 Jan 1 [cited 2021 Jan 25];76(1):61–3. Available from: https://www.</w:t>
      </w:r>
    </w:p>
    <w:p w14:paraId="1F69577F"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45. </w:t>
      </w:r>
      <w:r w:rsidRPr="003A62AD">
        <w:rPr>
          <w:rFonts w:ascii="Calibri" w:hAnsi="Calibri" w:cs="Calibri"/>
          <w:noProof/>
          <w:szCs w:val="24"/>
        </w:rPr>
        <w:tab/>
        <w:t>Zhou R, Li F, Chen F, Liu H, Zheng J, Lei C, et al. Viral dynamics in asymptomatic patients with COVID-19. Int J Infect Dis [Internet]. 2020 Jul 1 [cited 2021 Jan 25];96:288–90. Available from: https://doi.org/10.1016/j.ijid.2020.05.030.</w:t>
      </w:r>
    </w:p>
    <w:p w14:paraId="274E690C"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46. </w:t>
      </w:r>
      <w:r w:rsidRPr="003A62AD">
        <w:rPr>
          <w:rFonts w:ascii="Calibri" w:hAnsi="Calibri" w:cs="Calibri"/>
          <w:noProof/>
          <w:szCs w:val="24"/>
        </w:rPr>
        <w:tab/>
        <w:t xml:space="preserve">Lavezzo E, Franchin E, Ciavarella C, Cuomo-Dannenburg G, Barzon L, Vecchio C Del, et al. Suppression of COVID-19 outbreak in the municipality of Vo, Italy. medRxiv. 2020 Apr 18;2020.04.17.20053157. </w:t>
      </w:r>
    </w:p>
    <w:p w14:paraId="0620B6E6"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47. </w:t>
      </w:r>
      <w:r w:rsidRPr="003A62AD">
        <w:rPr>
          <w:rFonts w:ascii="Calibri" w:hAnsi="Calibri" w:cs="Calibri"/>
          <w:noProof/>
          <w:szCs w:val="24"/>
        </w:rPr>
        <w:tab/>
        <w:t>Van Vinh Chau N, Lam VT, Dung NT, Yen LM, Minh NNQ, Hung LM, et al. The Natural History and Transmission Potential of Asymptomatic Severe Acute Respiratory Syndrome Coronavirus 2 Infection. Clin Infect Dis [Internet]. 2020 Dec 17 [cited 2021 Jan 25];71(10):2679–87. Available from: https://academic.oup.com/cid/article/71/10/2679/5851471</w:t>
      </w:r>
    </w:p>
    <w:p w14:paraId="3015383F"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48. </w:t>
      </w:r>
      <w:r w:rsidRPr="003A62AD">
        <w:rPr>
          <w:rFonts w:ascii="Calibri" w:hAnsi="Calibri" w:cs="Calibri"/>
          <w:noProof/>
          <w:szCs w:val="24"/>
        </w:rPr>
        <w:tab/>
        <w:t>Yang R, Gui X, Xiong Y. Comparison of Clinical Characteristics of Patients with Asymptomatic vs Symptomatic Coronavirus Disease 2019 in Wuhan, China. JAMA Netw open [Internet]. 2020 May 1 [cited 2021 Jan 25];3(5):e2010182. Available from: https://jamanetwork.com/</w:t>
      </w:r>
    </w:p>
    <w:p w14:paraId="391BA68C"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49. </w:t>
      </w:r>
      <w:r w:rsidRPr="003A62AD">
        <w:rPr>
          <w:rFonts w:ascii="Calibri" w:hAnsi="Calibri" w:cs="Calibri"/>
          <w:noProof/>
          <w:szCs w:val="24"/>
        </w:rPr>
        <w:tab/>
        <w:t>Chen X, Zhu B, Hong W, Zeng J, He X, Chen J, et al. Associations of clinical characteristics and treatment regimens with the duration of viral RNA shedding in patients with COVID-19. Int J Infect Dis [Internet]. 2020 Sep 1 [cited 2021 Jan 25];98:252–60. Available from: https://doi.org/10.1016/j.ijid.2020.06.091</w:t>
      </w:r>
    </w:p>
    <w:p w14:paraId="74D124A5"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50. </w:t>
      </w:r>
      <w:r w:rsidRPr="003A62AD">
        <w:rPr>
          <w:rFonts w:ascii="Calibri" w:hAnsi="Calibri" w:cs="Calibri"/>
          <w:noProof/>
          <w:szCs w:val="24"/>
        </w:rPr>
        <w:tab/>
        <w:t>New legal duty to self-isolate comes into force today - GOV.UK [Internet]. [cited 2021 Feb 10]. Available from: https://www.gov.uk/government/news/new-legal-duty-to-self-isolate-comes-into-force-today</w:t>
      </w:r>
    </w:p>
    <w:p w14:paraId="1677BB57"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51. </w:t>
      </w:r>
      <w:r w:rsidRPr="003A62AD">
        <w:rPr>
          <w:rFonts w:ascii="Calibri" w:hAnsi="Calibri" w:cs="Calibri"/>
          <w:noProof/>
          <w:szCs w:val="24"/>
        </w:rPr>
        <w:tab/>
        <w:t>Cevik M, Tate M, Lloyd O, Maraolo AE, Schafers J, Ho A. SARS-CoV-2, SARS-CoV, and MERS-</w:t>
      </w:r>
      <w:r w:rsidRPr="003A62AD">
        <w:rPr>
          <w:rFonts w:ascii="Calibri" w:hAnsi="Calibri" w:cs="Calibri"/>
          <w:noProof/>
          <w:szCs w:val="24"/>
        </w:rPr>
        <w:lastRenderedPageBreak/>
        <w:t xml:space="preserve">CoV viral load dynamics, duration of viral shedding, and infectiousness: a systematic review and meta-analysis. The Lancet Microbe. 2021 Jan 1;2(1):e13–22. </w:t>
      </w:r>
    </w:p>
    <w:p w14:paraId="0A5AB394"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szCs w:val="24"/>
        </w:rPr>
      </w:pPr>
      <w:r w:rsidRPr="003A62AD">
        <w:rPr>
          <w:rFonts w:ascii="Calibri" w:hAnsi="Calibri" w:cs="Calibri"/>
          <w:noProof/>
          <w:szCs w:val="24"/>
        </w:rPr>
        <w:t xml:space="preserve">52. </w:t>
      </w:r>
      <w:r w:rsidRPr="003A62AD">
        <w:rPr>
          <w:rFonts w:ascii="Calibri" w:hAnsi="Calibri" w:cs="Calibri"/>
          <w:noProof/>
          <w:szCs w:val="24"/>
        </w:rPr>
        <w:tab/>
        <w:t>Stay at home: guidance for households with possible or confirmed coronavirus (COVID-19) infection - GOV.UK [Internet]. [cited 2021 Jan 26]. Available from: https://www.gov.uk/government/publications/covid-19-stay-at-home-guidance/stay-at-home-guidance-for-households-with-possible-coronavirus-covid-19-infection</w:t>
      </w:r>
    </w:p>
    <w:p w14:paraId="54A7E65E" w14:textId="77777777" w:rsidR="003A62AD" w:rsidRPr="003A62AD" w:rsidRDefault="003A62AD" w:rsidP="003A62AD">
      <w:pPr>
        <w:widowControl w:val="0"/>
        <w:autoSpaceDE w:val="0"/>
        <w:autoSpaceDN w:val="0"/>
        <w:adjustRightInd w:val="0"/>
        <w:spacing w:line="240" w:lineRule="auto"/>
        <w:ind w:left="640" w:hanging="640"/>
        <w:rPr>
          <w:rFonts w:ascii="Calibri" w:hAnsi="Calibri" w:cs="Calibri"/>
          <w:noProof/>
        </w:rPr>
      </w:pPr>
      <w:r w:rsidRPr="003A62AD">
        <w:rPr>
          <w:rFonts w:ascii="Calibri" w:hAnsi="Calibri" w:cs="Calibri"/>
          <w:noProof/>
          <w:szCs w:val="24"/>
        </w:rPr>
        <w:t xml:space="preserve">53. </w:t>
      </w:r>
      <w:r w:rsidRPr="003A62AD">
        <w:rPr>
          <w:rFonts w:ascii="Calibri" w:hAnsi="Calibri" w:cs="Calibri"/>
          <w:noProof/>
          <w:szCs w:val="24"/>
        </w:rPr>
        <w:tab/>
        <w:t>Thompson HA, Mousa A, Dighe A, Fu H, Arnedo-Pena A, Barrett P, et al. Severe Acute Respiratory Syndrome Coronavirus 2 (SARS-CoV-2) Setting-specific Transmission Rates: A Systematic Review and Meta-analysis. Clin Infect Dis [Internet]. 2021 Feb 9 [cited 2021 May 14]; Available from: https://academic.oup.com/cid/advance-article/doi/10.1093/cid/ciab100/6131730</w:t>
      </w:r>
    </w:p>
    <w:p w14:paraId="151A84FE" w14:textId="3998EBCB" w:rsidR="00A468C0" w:rsidRDefault="00A468C0" w:rsidP="00E53597">
      <w:pPr>
        <w:rPr>
          <w:lang w:val="en-US"/>
        </w:rPr>
      </w:pPr>
      <w:r>
        <w:rPr>
          <w:lang w:val="en-US"/>
        </w:rPr>
        <w:fldChar w:fldCharType="end"/>
      </w:r>
    </w:p>
    <w:sectPr w:rsidR="00A468C0" w:rsidSect="00DF726D">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 w:initials="">
    <w:p w14:paraId="0B20E4A8" w14:textId="77777777" w:rsidR="00A62EBF" w:rsidRDefault="00A62EBF">
      <w:pPr>
        <w:pStyle w:val="CommentText"/>
      </w:pPr>
      <w:r>
        <w:rPr>
          <w:rStyle w:val="CommentReference"/>
        </w:rPr>
        <w:annotationRef/>
      </w:r>
    </w:p>
  </w:comment>
  <w:comment w:id="29" w:author="Green, Will" w:date="2021-05-13T10:54:00Z" w:initials="GW">
    <w:p w14:paraId="0268B916" w14:textId="157ADEF0" w:rsidR="002A6A46" w:rsidRDefault="002A6A46">
      <w:pPr>
        <w:pStyle w:val="CommentText"/>
      </w:pPr>
      <w:r>
        <w:rPr>
          <w:rStyle w:val="CommentReference"/>
        </w:rPr>
        <w:annotationRef/>
      </w:r>
      <w:r>
        <w:t>We have explored the reasonable range above</w:t>
      </w:r>
    </w:p>
  </w:comment>
  <w:comment w:id="28" w:author="Neil Ferguson" w:date="2021-05-05T09:58:00Z" w:initials="NF">
    <w:p w14:paraId="67A98874" w14:textId="7BD1D08C" w:rsidR="00A62EBF" w:rsidRDefault="00A62EBF">
      <w:pPr>
        <w:pStyle w:val="CommentText"/>
      </w:pPr>
      <w:r>
        <w:rPr>
          <w:rStyle w:val="CommentReference"/>
        </w:rPr>
        <w:annotationRef/>
      </w:r>
      <w:r>
        <w:t xml:space="preserve">Not sure all this is really needed – could just cite </w:t>
      </w:r>
      <w:hyperlink r:id="rId1" w:history="1">
        <w:r>
          <w:rPr>
            <w:rStyle w:val="Hyperlink"/>
          </w:rPr>
          <w:t>Severe Acute Respiratory Syndrome Coronavirus 2 (SARS-CoV-2) Setting-specific Transmission Rates: A Systematic Review a</w:t>
        </w:r>
        <w:r>
          <w:rPr>
            <w:rStyle w:val="Hyperlink"/>
          </w:rPr>
          <w:t>n</w:t>
        </w:r>
        <w:r>
          <w:rPr>
            <w:rStyle w:val="Hyperlink"/>
          </w:rPr>
          <w:t>d Meta-analysis | C</w:t>
        </w:r>
        <w:r>
          <w:rPr>
            <w:rStyle w:val="Hyperlink"/>
          </w:rPr>
          <w:t>l</w:t>
        </w:r>
        <w:r>
          <w:rPr>
            <w:rStyle w:val="Hyperlink"/>
          </w:rPr>
          <w:t>inical Infectious Diseases | Oxford Academic (oup.com)</w:t>
        </w:r>
      </w:hyperlink>
      <w:r>
        <w:t xml:space="preserve"> which estimates that asymptomatic infections are 1/7</w:t>
      </w:r>
      <w:r w:rsidRPr="00722D0E">
        <w:rPr>
          <w:vertAlign w:val="superscript"/>
        </w:rPr>
        <w:t>th</w:t>
      </w:r>
      <w:r>
        <w:t xml:space="preserve"> as infectious as symptomatic 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0E4A8" w15:done="0"/>
  <w15:commentEx w15:paraId="0268B916" w15:done="0"/>
  <w15:commentEx w15:paraId="67A98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783EF" w16cex:dateUtc="2021-05-13T09:54:00Z"/>
  <w16cex:commentExtensible w16cex:durableId="243CEABE" w16cex:dateUtc="2021-05-05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0E4A8" w16cid:durableId="23E35916"/>
  <w16cid:commentId w16cid:paraId="0268B916" w16cid:durableId="244783EF"/>
  <w16cid:commentId w16cid:paraId="67A98874" w16cid:durableId="243CEA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F82A" w14:textId="77777777" w:rsidR="00B47517" w:rsidRDefault="00B47517" w:rsidP="00650B13">
      <w:pPr>
        <w:spacing w:after="0" w:line="240" w:lineRule="auto"/>
      </w:pPr>
      <w:r>
        <w:separator/>
      </w:r>
    </w:p>
  </w:endnote>
  <w:endnote w:type="continuationSeparator" w:id="0">
    <w:p w14:paraId="67AB4395" w14:textId="77777777" w:rsidR="00B47517" w:rsidRDefault="00B47517" w:rsidP="00650B13">
      <w:pPr>
        <w:spacing w:after="0" w:line="240" w:lineRule="auto"/>
      </w:pPr>
      <w:r>
        <w:continuationSeparator/>
      </w:r>
    </w:p>
  </w:endnote>
  <w:endnote w:type="continuationNotice" w:id="1">
    <w:p w14:paraId="037625AF" w14:textId="77777777" w:rsidR="00B47517" w:rsidRDefault="00B47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7544" w14:textId="77777777" w:rsidR="00B47517" w:rsidRDefault="00B47517" w:rsidP="00650B13">
      <w:pPr>
        <w:spacing w:after="0" w:line="240" w:lineRule="auto"/>
      </w:pPr>
      <w:r>
        <w:separator/>
      </w:r>
    </w:p>
  </w:footnote>
  <w:footnote w:type="continuationSeparator" w:id="0">
    <w:p w14:paraId="5E2F4B8F" w14:textId="77777777" w:rsidR="00B47517" w:rsidRDefault="00B47517" w:rsidP="00650B13">
      <w:pPr>
        <w:spacing w:after="0" w:line="240" w:lineRule="auto"/>
      </w:pPr>
      <w:r>
        <w:continuationSeparator/>
      </w:r>
    </w:p>
  </w:footnote>
  <w:footnote w:type="continuationNotice" w:id="1">
    <w:p w14:paraId="63CB9576" w14:textId="77777777" w:rsidR="00B47517" w:rsidRDefault="00B47517">
      <w:pPr>
        <w:spacing w:after="0" w:line="240" w:lineRule="auto"/>
      </w:pPr>
    </w:p>
  </w:footnote>
  <w:footnote w:id="2">
    <w:p w14:paraId="780879BD" w14:textId="1C0AF42E" w:rsidR="00A62EBF" w:rsidRPr="00E26039" w:rsidRDefault="00A62EBF">
      <w:pPr>
        <w:pStyle w:val="FootnoteText"/>
        <w:rPr>
          <w:lang w:val="en-US"/>
        </w:rPr>
      </w:pPr>
      <w:r>
        <w:rPr>
          <w:rStyle w:val="FootnoteReference"/>
        </w:rPr>
        <w:footnoteRef/>
      </w:r>
      <w:r>
        <w:t xml:space="preserve"> </w:t>
      </w:r>
      <w:r>
        <w:rPr>
          <w:lang w:val="en-US"/>
        </w:rPr>
        <w:t>A negative doubling time indicated the epidemic is in decline, with the magnitude representing the halving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81748"/>
      <w:docPartObj>
        <w:docPartGallery w:val="Page Numbers (Top of Page)"/>
        <w:docPartUnique/>
      </w:docPartObj>
    </w:sdtPr>
    <w:sdtEndPr>
      <w:rPr>
        <w:noProof/>
      </w:rPr>
    </w:sdtEndPr>
    <w:sdtContent>
      <w:p w14:paraId="09D5F6DB" w14:textId="759885F3" w:rsidR="00A62EBF" w:rsidRDefault="00A62EBF">
        <w:pPr>
          <w:pStyle w:val="Header"/>
        </w:pPr>
        <w:r>
          <w:fldChar w:fldCharType="begin"/>
        </w:r>
        <w:r>
          <w:instrText xml:space="preserve"> PAGE   \* MERGEFORMAT </w:instrText>
        </w:r>
        <w:r>
          <w:fldChar w:fldCharType="separate"/>
        </w:r>
        <w:r>
          <w:rPr>
            <w:noProof/>
          </w:rPr>
          <w:t>2</w:t>
        </w:r>
        <w:r>
          <w:rPr>
            <w:noProof/>
          </w:rPr>
          <w:fldChar w:fldCharType="end"/>
        </w:r>
      </w:p>
    </w:sdtContent>
  </w:sdt>
  <w:p w14:paraId="7C2C03DD" w14:textId="77777777" w:rsidR="00A62EBF" w:rsidRDefault="00A62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36A"/>
    <w:multiLevelType w:val="hybridMultilevel"/>
    <w:tmpl w:val="DAC8D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624ED"/>
    <w:multiLevelType w:val="hybridMultilevel"/>
    <w:tmpl w:val="D0329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15012"/>
    <w:multiLevelType w:val="hybridMultilevel"/>
    <w:tmpl w:val="10FE4A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B5F62"/>
    <w:multiLevelType w:val="hybridMultilevel"/>
    <w:tmpl w:val="FC82C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4593B"/>
    <w:multiLevelType w:val="hybridMultilevel"/>
    <w:tmpl w:val="25C08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7D41D4"/>
    <w:multiLevelType w:val="hybridMultilevel"/>
    <w:tmpl w:val="3CA26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F355AD"/>
    <w:multiLevelType w:val="hybridMultilevel"/>
    <w:tmpl w:val="41548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76457"/>
    <w:multiLevelType w:val="hybridMultilevel"/>
    <w:tmpl w:val="88AA6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C4F60"/>
    <w:multiLevelType w:val="hybridMultilevel"/>
    <w:tmpl w:val="B7386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51F3F"/>
    <w:multiLevelType w:val="hybridMultilevel"/>
    <w:tmpl w:val="E71CB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C5772"/>
    <w:multiLevelType w:val="hybridMultilevel"/>
    <w:tmpl w:val="0B46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4C3E24"/>
    <w:multiLevelType w:val="hybridMultilevel"/>
    <w:tmpl w:val="9B663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58477D"/>
    <w:multiLevelType w:val="hybridMultilevel"/>
    <w:tmpl w:val="D6762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9"/>
  </w:num>
  <w:num w:numId="6">
    <w:abstractNumId w:val="12"/>
  </w:num>
  <w:num w:numId="7">
    <w:abstractNumId w:val="5"/>
  </w:num>
  <w:num w:numId="8">
    <w:abstractNumId w:val="3"/>
  </w:num>
  <w:num w:numId="9">
    <w:abstractNumId w:val="11"/>
  </w:num>
  <w:num w:numId="10">
    <w:abstractNumId w:val="1"/>
  </w:num>
  <w:num w:numId="11">
    <w:abstractNumId w:val="10"/>
  </w:num>
  <w:num w:numId="12">
    <w:abstractNumId w:val="8"/>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Ferguson">
    <w15:presenceInfo w15:providerId="Windows Live" w15:userId="26e4ba70fb4545c9"/>
  </w15:person>
  <w15:person w15:author="Green, Will">
    <w15:presenceInfo w15:providerId="AD" w15:userId="S::wg4618@ic.ac.uk::64acd846-1376-4a9f-abaa-0766ab383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17"/>
    <w:rsid w:val="00006913"/>
    <w:rsid w:val="000077E0"/>
    <w:rsid w:val="00011F2F"/>
    <w:rsid w:val="0001277B"/>
    <w:rsid w:val="00013209"/>
    <w:rsid w:val="0001368B"/>
    <w:rsid w:val="000137F0"/>
    <w:rsid w:val="00016844"/>
    <w:rsid w:val="0001687B"/>
    <w:rsid w:val="00017AB9"/>
    <w:rsid w:val="000208E4"/>
    <w:rsid w:val="0002455C"/>
    <w:rsid w:val="00031149"/>
    <w:rsid w:val="00031BA8"/>
    <w:rsid w:val="00033310"/>
    <w:rsid w:val="00036495"/>
    <w:rsid w:val="00037958"/>
    <w:rsid w:val="000412A8"/>
    <w:rsid w:val="00046A8F"/>
    <w:rsid w:val="00047496"/>
    <w:rsid w:val="00050885"/>
    <w:rsid w:val="000564B6"/>
    <w:rsid w:val="00061169"/>
    <w:rsid w:val="000656E2"/>
    <w:rsid w:val="00065A51"/>
    <w:rsid w:val="00067B0D"/>
    <w:rsid w:val="00073547"/>
    <w:rsid w:val="00074973"/>
    <w:rsid w:val="0007618D"/>
    <w:rsid w:val="000763DD"/>
    <w:rsid w:val="000764C2"/>
    <w:rsid w:val="00076E93"/>
    <w:rsid w:val="00077179"/>
    <w:rsid w:val="0008041A"/>
    <w:rsid w:val="00082DDB"/>
    <w:rsid w:val="000902E7"/>
    <w:rsid w:val="000919C8"/>
    <w:rsid w:val="0009248B"/>
    <w:rsid w:val="00096B6C"/>
    <w:rsid w:val="00097464"/>
    <w:rsid w:val="000A07E1"/>
    <w:rsid w:val="000A627F"/>
    <w:rsid w:val="000A68F7"/>
    <w:rsid w:val="000B05D7"/>
    <w:rsid w:val="000B0F21"/>
    <w:rsid w:val="000B2261"/>
    <w:rsid w:val="000B5496"/>
    <w:rsid w:val="000B645D"/>
    <w:rsid w:val="000D0AE6"/>
    <w:rsid w:val="000D1AC3"/>
    <w:rsid w:val="000D2FA4"/>
    <w:rsid w:val="000D416F"/>
    <w:rsid w:val="000D4AF7"/>
    <w:rsid w:val="000D5831"/>
    <w:rsid w:val="000D6BD1"/>
    <w:rsid w:val="000E0F2A"/>
    <w:rsid w:val="000E155F"/>
    <w:rsid w:val="000E38C4"/>
    <w:rsid w:val="000E48B0"/>
    <w:rsid w:val="000E496C"/>
    <w:rsid w:val="000E5833"/>
    <w:rsid w:val="000E5DFA"/>
    <w:rsid w:val="000F0A32"/>
    <w:rsid w:val="000F0BA8"/>
    <w:rsid w:val="000F14F5"/>
    <w:rsid w:val="001107B8"/>
    <w:rsid w:val="00111598"/>
    <w:rsid w:val="001140E4"/>
    <w:rsid w:val="00116E08"/>
    <w:rsid w:val="0011734B"/>
    <w:rsid w:val="00120895"/>
    <w:rsid w:val="00121452"/>
    <w:rsid w:val="001222F5"/>
    <w:rsid w:val="001236A3"/>
    <w:rsid w:val="00123A66"/>
    <w:rsid w:val="0012485A"/>
    <w:rsid w:val="00124C85"/>
    <w:rsid w:val="00126A6C"/>
    <w:rsid w:val="0013188B"/>
    <w:rsid w:val="001362CC"/>
    <w:rsid w:val="00140A39"/>
    <w:rsid w:val="00142AB4"/>
    <w:rsid w:val="001448D0"/>
    <w:rsid w:val="00144B9F"/>
    <w:rsid w:val="00146986"/>
    <w:rsid w:val="001513BF"/>
    <w:rsid w:val="001514F5"/>
    <w:rsid w:val="00152C62"/>
    <w:rsid w:val="00153EB4"/>
    <w:rsid w:val="0015553B"/>
    <w:rsid w:val="00156FEB"/>
    <w:rsid w:val="00157147"/>
    <w:rsid w:val="0016119D"/>
    <w:rsid w:val="00162F05"/>
    <w:rsid w:val="00164FC2"/>
    <w:rsid w:val="0016555A"/>
    <w:rsid w:val="001662E0"/>
    <w:rsid w:val="0017235A"/>
    <w:rsid w:val="00181EC3"/>
    <w:rsid w:val="00183659"/>
    <w:rsid w:val="00183C74"/>
    <w:rsid w:val="00183E4C"/>
    <w:rsid w:val="0019145E"/>
    <w:rsid w:val="00192B3C"/>
    <w:rsid w:val="00194D5F"/>
    <w:rsid w:val="00195D09"/>
    <w:rsid w:val="0019652A"/>
    <w:rsid w:val="00196872"/>
    <w:rsid w:val="00196DD4"/>
    <w:rsid w:val="001A42D8"/>
    <w:rsid w:val="001A43FC"/>
    <w:rsid w:val="001A6630"/>
    <w:rsid w:val="001B1E43"/>
    <w:rsid w:val="001B4DB5"/>
    <w:rsid w:val="001B5F00"/>
    <w:rsid w:val="001C1FF3"/>
    <w:rsid w:val="001C2036"/>
    <w:rsid w:val="001C2F4F"/>
    <w:rsid w:val="001C5EFD"/>
    <w:rsid w:val="001C7028"/>
    <w:rsid w:val="001C7AD3"/>
    <w:rsid w:val="001D25C4"/>
    <w:rsid w:val="001D2747"/>
    <w:rsid w:val="001D47D1"/>
    <w:rsid w:val="001D6003"/>
    <w:rsid w:val="001E2293"/>
    <w:rsid w:val="001E2BC4"/>
    <w:rsid w:val="001E358F"/>
    <w:rsid w:val="001E452D"/>
    <w:rsid w:val="001E4A63"/>
    <w:rsid w:val="001E7271"/>
    <w:rsid w:val="001F4128"/>
    <w:rsid w:val="002029A7"/>
    <w:rsid w:val="00202F8F"/>
    <w:rsid w:val="00203D8F"/>
    <w:rsid w:val="00213844"/>
    <w:rsid w:val="00213A70"/>
    <w:rsid w:val="0021443C"/>
    <w:rsid w:val="00214B48"/>
    <w:rsid w:val="00216951"/>
    <w:rsid w:val="002241E5"/>
    <w:rsid w:val="002244B7"/>
    <w:rsid w:val="00226B16"/>
    <w:rsid w:val="0022730A"/>
    <w:rsid w:val="00230F0E"/>
    <w:rsid w:val="002315FE"/>
    <w:rsid w:val="00231E3B"/>
    <w:rsid w:val="00231EFA"/>
    <w:rsid w:val="00234787"/>
    <w:rsid w:val="00234F91"/>
    <w:rsid w:val="002351A8"/>
    <w:rsid w:val="0023545A"/>
    <w:rsid w:val="0023586A"/>
    <w:rsid w:val="002374C0"/>
    <w:rsid w:val="00240258"/>
    <w:rsid w:val="00242AD8"/>
    <w:rsid w:val="00245189"/>
    <w:rsid w:val="00245BCD"/>
    <w:rsid w:val="002473EF"/>
    <w:rsid w:val="002535A8"/>
    <w:rsid w:val="0025452D"/>
    <w:rsid w:val="00254A41"/>
    <w:rsid w:val="00254E68"/>
    <w:rsid w:val="00255519"/>
    <w:rsid w:val="00262445"/>
    <w:rsid w:val="00264255"/>
    <w:rsid w:val="002647C2"/>
    <w:rsid w:val="00270247"/>
    <w:rsid w:val="00274902"/>
    <w:rsid w:val="00274B15"/>
    <w:rsid w:val="00276AB2"/>
    <w:rsid w:val="00277741"/>
    <w:rsid w:val="00277D3F"/>
    <w:rsid w:val="0028085E"/>
    <w:rsid w:val="0028213D"/>
    <w:rsid w:val="002854E3"/>
    <w:rsid w:val="002859D6"/>
    <w:rsid w:val="0028646C"/>
    <w:rsid w:val="002870C5"/>
    <w:rsid w:val="0029227D"/>
    <w:rsid w:val="002933DE"/>
    <w:rsid w:val="00296F9B"/>
    <w:rsid w:val="00297AE2"/>
    <w:rsid w:val="002A4FEC"/>
    <w:rsid w:val="002A6A46"/>
    <w:rsid w:val="002B2F75"/>
    <w:rsid w:val="002B6561"/>
    <w:rsid w:val="002B6A01"/>
    <w:rsid w:val="002C03F1"/>
    <w:rsid w:val="002C1EF7"/>
    <w:rsid w:val="002C2842"/>
    <w:rsid w:val="002C3746"/>
    <w:rsid w:val="002C56F0"/>
    <w:rsid w:val="002D017C"/>
    <w:rsid w:val="002D2921"/>
    <w:rsid w:val="002D4F8C"/>
    <w:rsid w:val="002D7847"/>
    <w:rsid w:val="002D7D90"/>
    <w:rsid w:val="002E0443"/>
    <w:rsid w:val="002E334A"/>
    <w:rsid w:val="002E3798"/>
    <w:rsid w:val="002E54E1"/>
    <w:rsid w:val="002E6328"/>
    <w:rsid w:val="002E72B7"/>
    <w:rsid w:val="002E7D4F"/>
    <w:rsid w:val="002F1A55"/>
    <w:rsid w:val="002F3073"/>
    <w:rsid w:val="002F4A21"/>
    <w:rsid w:val="002F6617"/>
    <w:rsid w:val="002F68D9"/>
    <w:rsid w:val="00301D11"/>
    <w:rsid w:val="00302572"/>
    <w:rsid w:val="00303310"/>
    <w:rsid w:val="00304448"/>
    <w:rsid w:val="0030473B"/>
    <w:rsid w:val="0031021B"/>
    <w:rsid w:val="003111DF"/>
    <w:rsid w:val="00311960"/>
    <w:rsid w:val="00311F76"/>
    <w:rsid w:val="003174E4"/>
    <w:rsid w:val="0032130B"/>
    <w:rsid w:val="003220B6"/>
    <w:rsid w:val="0032304C"/>
    <w:rsid w:val="00323653"/>
    <w:rsid w:val="00324746"/>
    <w:rsid w:val="00325347"/>
    <w:rsid w:val="0032626E"/>
    <w:rsid w:val="00327026"/>
    <w:rsid w:val="00330C9B"/>
    <w:rsid w:val="00332292"/>
    <w:rsid w:val="003327AE"/>
    <w:rsid w:val="00334AB0"/>
    <w:rsid w:val="00335459"/>
    <w:rsid w:val="00335C84"/>
    <w:rsid w:val="00337708"/>
    <w:rsid w:val="00343F50"/>
    <w:rsid w:val="00345670"/>
    <w:rsid w:val="00346226"/>
    <w:rsid w:val="00351CD0"/>
    <w:rsid w:val="00353DDC"/>
    <w:rsid w:val="00355C1B"/>
    <w:rsid w:val="00356020"/>
    <w:rsid w:val="00356774"/>
    <w:rsid w:val="00362DC1"/>
    <w:rsid w:val="00362F54"/>
    <w:rsid w:val="00365475"/>
    <w:rsid w:val="00365A08"/>
    <w:rsid w:val="00367BE0"/>
    <w:rsid w:val="0037336A"/>
    <w:rsid w:val="00373F38"/>
    <w:rsid w:val="00375924"/>
    <w:rsid w:val="0037662C"/>
    <w:rsid w:val="00376868"/>
    <w:rsid w:val="003830DA"/>
    <w:rsid w:val="0038339E"/>
    <w:rsid w:val="0038450B"/>
    <w:rsid w:val="00390424"/>
    <w:rsid w:val="00390798"/>
    <w:rsid w:val="003950EF"/>
    <w:rsid w:val="00395345"/>
    <w:rsid w:val="003A16CC"/>
    <w:rsid w:val="003A2D93"/>
    <w:rsid w:val="003A62AD"/>
    <w:rsid w:val="003B0D07"/>
    <w:rsid w:val="003B10D2"/>
    <w:rsid w:val="003B6238"/>
    <w:rsid w:val="003B631F"/>
    <w:rsid w:val="003C3360"/>
    <w:rsid w:val="003C5D34"/>
    <w:rsid w:val="003C5F24"/>
    <w:rsid w:val="003C6591"/>
    <w:rsid w:val="003C77F5"/>
    <w:rsid w:val="003C7AEC"/>
    <w:rsid w:val="003D077E"/>
    <w:rsid w:val="003D07F9"/>
    <w:rsid w:val="003D0B44"/>
    <w:rsid w:val="003D1FA0"/>
    <w:rsid w:val="003D2E5A"/>
    <w:rsid w:val="003D4CE6"/>
    <w:rsid w:val="003D51B9"/>
    <w:rsid w:val="003D5F50"/>
    <w:rsid w:val="003D77ED"/>
    <w:rsid w:val="003E157F"/>
    <w:rsid w:val="003E18F9"/>
    <w:rsid w:val="003E1D50"/>
    <w:rsid w:val="003E221A"/>
    <w:rsid w:val="003F0970"/>
    <w:rsid w:val="003F2A11"/>
    <w:rsid w:val="003F497E"/>
    <w:rsid w:val="003F6176"/>
    <w:rsid w:val="004002A7"/>
    <w:rsid w:val="0040216A"/>
    <w:rsid w:val="0040336C"/>
    <w:rsid w:val="0040389A"/>
    <w:rsid w:val="00405DA5"/>
    <w:rsid w:val="00407783"/>
    <w:rsid w:val="004132A5"/>
    <w:rsid w:val="00415D08"/>
    <w:rsid w:val="00422653"/>
    <w:rsid w:val="00423010"/>
    <w:rsid w:val="00424552"/>
    <w:rsid w:val="00427130"/>
    <w:rsid w:val="00430ABD"/>
    <w:rsid w:val="00431082"/>
    <w:rsid w:val="0043428E"/>
    <w:rsid w:val="00445EDC"/>
    <w:rsid w:val="004469F8"/>
    <w:rsid w:val="004514C4"/>
    <w:rsid w:val="0045329E"/>
    <w:rsid w:val="00460A9F"/>
    <w:rsid w:val="00460C29"/>
    <w:rsid w:val="0046156D"/>
    <w:rsid w:val="004660EB"/>
    <w:rsid w:val="00466EA1"/>
    <w:rsid w:val="004679F8"/>
    <w:rsid w:val="0047095B"/>
    <w:rsid w:val="00470B3F"/>
    <w:rsid w:val="004728C2"/>
    <w:rsid w:val="00472D01"/>
    <w:rsid w:val="00473706"/>
    <w:rsid w:val="00474D13"/>
    <w:rsid w:val="00474D1E"/>
    <w:rsid w:val="00475E9A"/>
    <w:rsid w:val="004815A7"/>
    <w:rsid w:val="00481F5E"/>
    <w:rsid w:val="00484176"/>
    <w:rsid w:val="0048529B"/>
    <w:rsid w:val="004909D8"/>
    <w:rsid w:val="00490F44"/>
    <w:rsid w:val="00491344"/>
    <w:rsid w:val="00495501"/>
    <w:rsid w:val="00495A4D"/>
    <w:rsid w:val="004979B5"/>
    <w:rsid w:val="004A0492"/>
    <w:rsid w:val="004A1E78"/>
    <w:rsid w:val="004A225F"/>
    <w:rsid w:val="004A415B"/>
    <w:rsid w:val="004A5E74"/>
    <w:rsid w:val="004B49B3"/>
    <w:rsid w:val="004B4C86"/>
    <w:rsid w:val="004C143B"/>
    <w:rsid w:val="004C1745"/>
    <w:rsid w:val="004C6153"/>
    <w:rsid w:val="004C6F47"/>
    <w:rsid w:val="004C77F3"/>
    <w:rsid w:val="004D13AA"/>
    <w:rsid w:val="004D1781"/>
    <w:rsid w:val="004D2C52"/>
    <w:rsid w:val="004D648C"/>
    <w:rsid w:val="004E1D26"/>
    <w:rsid w:val="004E3824"/>
    <w:rsid w:val="004E6AA9"/>
    <w:rsid w:val="004F7472"/>
    <w:rsid w:val="004F7819"/>
    <w:rsid w:val="004F7F3F"/>
    <w:rsid w:val="00502407"/>
    <w:rsid w:val="00503210"/>
    <w:rsid w:val="00503417"/>
    <w:rsid w:val="00503AA6"/>
    <w:rsid w:val="00511B83"/>
    <w:rsid w:val="005123B4"/>
    <w:rsid w:val="00514008"/>
    <w:rsid w:val="00515F79"/>
    <w:rsid w:val="00520275"/>
    <w:rsid w:val="005234AF"/>
    <w:rsid w:val="00526B8A"/>
    <w:rsid w:val="00526B98"/>
    <w:rsid w:val="00526D0A"/>
    <w:rsid w:val="005271BC"/>
    <w:rsid w:val="00535430"/>
    <w:rsid w:val="00537920"/>
    <w:rsid w:val="00537CC4"/>
    <w:rsid w:val="005404D1"/>
    <w:rsid w:val="00542B88"/>
    <w:rsid w:val="005432C9"/>
    <w:rsid w:val="005435AF"/>
    <w:rsid w:val="005532DA"/>
    <w:rsid w:val="0055382F"/>
    <w:rsid w:val="00555901"/>
    <w:rsid w:val="005572E8"/>
    <w:rsid w:val="005572FD"/>
    <w:rsid w:val="00564ECE"/>
    <w:rsid w:val="00565443"/>
    <w:rsid w:val="005665AF"/>
    <w:rsid w:val="005665BF"/>
    <w:rsid w:val="0056680C"/>
    <w:rsid w:val="0056728B"/>
    <w:rsid w:val="00567DCF"/>
    <w:rsid w:val="00570DB6"/>
    <w:rsid w:val="005762E8"/>
    <w:rsid w:val="0057641C"/>
    <w:rsid w:val="00577C24"/>
    <w:rsid w:val="005805BE"/>
    <w:rsid w:val="00580E75"/>
    <w:rsid w:val="00586915"/>
    <w:rsid w:val="00587041"/>
    <w:rsid w:val="005903A6"/>
    <w:rsid w:val="005927B9"/>
    <w:rsid w:val="00593052"/>
    <w:rsid w:val="0059324F"/>
    <w:rsid w:val="005942CE"/>
    <w:rsid w:val="005A14B5"/>
    <w:rsid w:val="005A4A34"/>
    <w:rsid w:val="005A54A7"/>
    <w:rsid w:val="005A610F"/>
    <w:rsid w:val="005A67DF"/>
    <w:rsid w:val="005B6052"/>
    <w:rsid w:val="005B60F4"/>
    <w:rsid w:val="005B70E1"/>
    <w:rsid w:val="005C017A"/>
    <w:rsid w:val="005C23CF"/>
    <w:rsid w:val="005C3244"/>
    <w:rsid w:val="005C3B83"/>
    <w:rsid w:val="005C4C60"/>
    <w:rsid w:val="005C58BC"/>
    <w:rsid w:val="005C679E"/>
    <w:rsid w:val="005C7305"/>
    <w:rsid w:val="005D029A"/>
    <w:rsid w:val="005D1F49"/>
    <w:rsid w:val="005D26BD"/>
    <w:rsid w:val="005D2C21"/>
    <w:rsid w:val="005D482C"/>
    <w:rsid w:val="005E0D5A"/>
    <w:rsid w:val="005E2FE5"/>
    <w:rsid w:val="005E3180"/>
    <w:rsid w:val="005E4102"/>
    <w:rsid w:val="005E49E6"/>
    <w:rsid w:val="005E5026"/>
    <w:rsid w:val="005E530C"/>
    <w:rsid w:val="005E7AE0"/>
    <w:rsid w:val="005F3623"/>
    <w:rsid w:val="005F405C"/>
    <w:rsid w:val="005F512A"/>
    <w:rsid w:val="005F58F2"/>
    <w:rsid w:val="00600C9A"/>
    <w:rsid w:val="006021B9"/>
    <w:rsid w:val="00607D52"/>
    <w:rsid w:val="00615AB7"/>
    <w:rsid w:val="0062103C"/>
    <w:rsid w:val="00621F0C"/>
    <w:rsid w:val="00625E4B"/>
    <w:rsid w:val="00626B39"/>
    <w:rsid w:val="00627246"/>
    <w:rsid w:val="00632B7B"/>
    <w:rsid w:val="00634419"/>
    <w:rsid w:val="00635E2D"/>
    <w:rsid w:val="00635F3F"/>
    <w:rsid w:val="00641961"/>
    <w:rsid w:val="00647E05"/>
    <w:rsid w:val="00647FD8"/>
    <w:rsid w:val="00650B13"/>
    <w:rsid w:val="006519B9"/>
    <w:rsid w:val="00653ADB"/>
    <w:rsid w:val="0066335F"/>
    <w:rsid w:val="0066436B"/>
    <w:rsid w:val="0066484B"/>
    <w:rsid w:val="006660D1"/>
    <w:rsid w:val="0066768B"/>
    <w:rsid w:val="00671500"/>
    <w:rsid w:val="00673576"/>
    <w:rsid w:val="00673E0D"/>
    <w:rsid w:val="00675CBD"/>
    <w:rsid w:val="00675E7A"/>
    <w:rsid w:val="00677442"/>
    <w:rsid w:val="00681AF4"/>
    <w:rsid w:val="006837D2"/>
    <w:rsid w:val="00683C6A"/>
    <w:rsid w:val="00684004"/>
    <w:rsid w:val="0068636F"/>
    <w:rsid w:val="0068798F"/>
    <w:rsid w:val="0069050D"/>
    <w:rsid w:val="00691202"/>
    <w:rsid w:val="00691BED"/>
    <w:rsid w:val="00696220"/>
    <w:rsid w:val="006A0EEF"/>
    <w:rsid w:val="006A3FB3"/>
    <w:rsid w:val="006B0059"/>
    <w:rsid w:val="006B11FA"/>
    <w:rsid w:val="006B3299"/>
    <w:rsid w:val="006B37E9"/>
    <w:rsid w:val="006B6E4F"/>
    <w:rsid w:val="006C0D21"/>
    <w:rsid w:val="006C110A"/>
    <w:rsid w:val="006C154E"/>
    <w:rsid w:val="006C42A6"/>
    <w:rsid w:val="006C4F7F"/>
    <w:rsid w:val="006C5724"/>
    <w:rsid w:val="006C63D6"/>
    <w:rsid w:val="006C6524"/>
    <w:rsid w:val="006C6E3D"/>
    <w:rsid w:val="006D0745"/>
    <w:rsid w:val="006D1FA4"/>
    <w:rsid w:val="006D2967"/>
    <w:rsid w:val="006D2B85"/>
    <w:rsid w:val="006D339A"/>
    <w:rsid w:val="006D4C4D"/>
    <w:rsid w:val="006D6A22"/>
    <w:rsid w:val="006E50A3"/>
    <w:rsid w:val="006E5586"/>
    <w:rsid w:val="006E6DF1"/>
    <w:rsid w:val="006F1080"/>
    <w:rsid w:val="006F172D"/>
    <w:rsid w:val="006F183A"/>
    <w:rsid w:val="006F1DED"/>
    <w:rsid w:val="006F2A77"/>
    <w:rsid w:val="006F3C21"/>
    <w:rsid w:val="006F3EEC"/>
    <w:rsid w:val="006F49F2"/>
    <w:rsid w:val="006F4E58"/>
    <w:rsid w:val="006F6863"/>
    <w:rsid w:val="00700328"/>
    <w:rsid w:val="00702E70"/>
    <w:rsid w:val="0070314C"/>
    <w:rsid w:val="00705994"/>
    <w:rsid w:val="00707AB6"/>
    <w:rsid w:val="00707B78"/>
    <w:rsid w:val="00710B38"/>
    <w:rsid w:val="0071156F"/>
    <w:rsid w:val="007130DD"/>
    <w:rsid w:val="0071490C"/>
    <w:rsid w:val="0071500B"/>
    <w:rsid w:val="00715AC8"/>
    <w:rsid w:val="00722D0E"/>
    <w:rsid w:val="00724D31"/>
    <w:rsid w:val="00726644"/>
    <w:rsid w:val="00730E74"/>
    <w:rsid w:val="00734C46"/>
    <w:rsid w:val="007355EA"/>
    <w:rsid w:val="00737970"/>
    <w:rsid w:val="0074070F"/>
    <w:rsid w:val="00744D11"/>
    <w:rsid w:val="007468B2"/>
    <w:rsid w:val="007479A7"/>
    <w:rsid w:val="00750D1D"/>
    <w:rsid w:val="00750D22"/>
    <w:rsid w:val="00754FAB"/>
    <w:rsid w:val="007602FD"/>
    <w:rsid w:val="00760376"/>
    <w:rsid w:val="00760F97"/>
    <w:rsid w:val="00761AED"/>
    <w:rsid w:val="007626FD"/>
    <w:rsid w:val="007629BF"/>
    <w:rsid w:val="00765B8B"/>
    <w:rsid w:val="00770A79"/>
    <w:rsid w:val="00771B9B"/>
    <w:rsid w:val="00777DDB"/>
    <w:rsid w:val="00780C67"/>
    <w:rsid w:val="00787A4B"/>
    <w:rsid w:val="0079066E"/>
    <w:rsid w:val="00792954"/>
    <w:rsid w:val="00793354"/>
    <w:rsid w:val="0079424F"/>
    <w:rsid w:val="007A4B4E"/>
    <w:rsid w:val="007B0063"/>
    <w:rsid w:val="007B32C7"/>
    <w:rsid w:val="007B36E4"/>
    <w:rsid w:val="007B5B78"/>
    <w:rsid w:val="007C19A7"/>
    <w:rsid w:val="007C2B1B"/>
    <w:rsid w:val="007C2C46"/>
    <w:rsid w:val="007C3279"/>
    <w:rsid w:val="007D0C08"/>
    <w:rsid w:val="007D1521"/>
    <w:rsid w:val="007D32E5"/>
    <w:rsid w:val="007D38E4"/>
    <w:rsid w:val="007D6E6D"/>
    <w:rsid w:val="007E1C3E"/>
    <w:rsid w:val="007E1C9D"/>
    <w:rsid w:val="007E37FD"/>
    <w:rsid w:val="007E3ABF"/>
    <w:rsid w:val="007E4211"/>
    <w:rsid w:val="007E60AD"/>
    <w:rsid w:val="007F0A83"/>
    <w:rsid w:val="007F3354"/>
    <w:rsid w:val="007F3B50"/>
    <w:rsid w:val="007F3C30"/>
    <w:rsid w:val="007F54CC"/>
    <w:rsid w:val="007F5F52"/>
    <w:rsid w:val="007F6006"/>
    <w:rsid w:val="0080188F"/>
    <w:rsid w:val="00803848"/>
    <w:rsid w:val="0080495E"/>
    <w:rsid w:val="00804D07"/>
    <w:rsid w:val="00804E15"/>
    <w:rsid w:val="00805AEB"/>
    <w:rsid w:val="00805B9A"/>
    <w:rsid w:val="00811100"/>
    <w:rsid w:val="008116EB"/>
    <w:rsid w:val="0081579A"/>
    <w:rsid w:val="008158A9"/>
    <w:rsid w:val="00815C4C"/>
    <w:rsid w:val="00816399"/>
    <w:rsid w:val="00816B95"/>
    <w:rsid w:val="00822883"/>
    <w:rsid w:val="0082468F"/>
    <w:rsid w:val="00825C7D"/>
    <w:rsid w:val="00826E27"/>
    <w:rsid w:val="00833EB9"/>
    <w:rsid w:val="00834462"/>
    <w:rsid w:val="0083634B"/>
    <w:rsid w:val="00840298"/>
    <w:rsid w:val="00843684"/>
    <w:rsid w:val="00850D92"/>
    <w:rsid w:val="008518C6"/>
    <w:rsid w:val="00851F2E"/>
    <w:rsid w:val="008522E2"/>
    <w:rsid w:val="00853B8E"/>
    <w:rsid w:val="0085436E"/>
    <w:rsid w:val="0085470B"/>
    <w:rsid w:val="00855B45"/>
    <w:rsid w:val="008603CA"/>
    <w:rsid w:val="008700FF"/>
    <w:rsid w:val="008716B5"/>
    <w:rsid w:val="00874124"/>
    <w:rsid w:val="008749EB"/>
    <w:rsid w:val="00881A04"/>
    <w:rsid w:val="00882D41"/>
    <w:rsid w:val="00886A30"/>
    <w:rsid w:val="008877B6"/>
    <w:rsid w:val="00891425"/>
    <w:rsid w:val="00891AC5"/>
    <w:rsid w:val="00896A8D"/>
    <w:rsid w:val="008A23C6"/>
    <w:rsid w:val="008A3855"/>
    <w:rsid w:val="008A4072"/>
    <w:rsid w:val="008A717D"/>
    <w:rsid w:val="008B0573"/>
    <w:rsid w:val="008B0EF0"/>
    <w:rsid w:val="008B40B1"/>
    <w:rsid w:val="008B48E9"/>
    <w:rsid w:val="008B57B3"/>
    <w:rsid w:val="008B5F5F"/>
    <w:rsid w:val="008C0222"/>
    <w:rsid w:val="008C1EAB"/>
    <w:rsid w:val="008C35C2"/>
    <w:rsid w:val="008C5121"/>
    <w:rsid w:val="008C744B"/>
    <w:rsid w:val="008D12E7"/>
    <w:rsid w:val="008D1661"/>
    <w:rsid w:val="008D21CD"/>
    <w:rsid w:val="008D5BF4"/>
    <w:rsid w:val="008D7644"/>
    <w:rsid w:val="008E063A"/>
    <w:rsid w:val="008E0F7C"/>
    <w:rsid w:val="008E409C"/>
    <w:rsid w:val="008E44DC"/>
    <w:rsid w:val="008E4EC9"/>
    <w:rsid w:val="008E6BDA"/>
    <w:rsid w:val="008F330A"/>
    <w:rsid w:val="009054C4"/>
    <w:rsid w:val="00906CA4"/>
    <w:rsid w:val="0091080D"/>
    <w:rsid w:val="0091211F"/>
    <w:rsid w:val="00912531"/>
    <w:rsid w:val="00913F16"/>
    <w:rsid w:val="009172EF"/>
    <w:rsid w:val="0091744B"/>
    <w:rsid w:val="0092010F"/>
    <w:rsid w:val="00923771"/>
    <w:rsid w:val="009245B7"/>
    <w:rsid w:val="00926CEA"/>
    <w:rsid w:val="00932B4F"/>
    <w:rsid w:val="00937B96"/>
    <w:rsid w:val="00940517"/>
    <w:rsid w:val="00943622"/>
    <w:rsid w:val="00945A76"/>
    <w:rsid w:val="00945C63"/>
    <w:rsid w:val="0094673C"/>
    <w:rsid w:val="0094756A"/>
    <w:rsid w:val="0095037F"/>
    <w:rsid w:val="00950454"/>
    <w:rsid w:val="00952A5E"/>
    <w:rsid w:val="00954BCA"/>
    <w:rsid w:val="009556A3"/>
    <w:rsid w:val="00955886"/>
    <w:rsid w:val="00957457"/>
    <w:rsid w:val="00961344"/>
    <w:rsid w:val="00961D5F"/>
    <w:rsid w:val="009641F7"/>
    <w:rsid w:val="00964B0C"/>
    <w:rsid w:val="00965CA2"/>
    <w:rsid w:val="00967270"/>
    <w:rsid w:val="00974D7C"/>
    <w:rsid w:val="00975413"/>
    <w:rsid w:val="00976633"/>
    <w:rsid w:val="009768B4"/>
    <w:rsid w:val="00976E16"/>
    <w:rsid w:val="00980B84"/>
    <w:rsid w:val="0098308A"/>
    <w:rsid w:val="00983AFA"/>
    <w:rsid w:val="00987CFD"/>
    <w:rsid w:val="00990A1A"/>
    <w:rsid w:val="009912E7"/>
    <w:rsid w:val="00993E8F"/>
    <w:rsid w:val="009978A8"/>
    <w:rsid w:val="009A0D8D"/>
    <w:rsid w:val="009A2F9C"/>
    <w:rsid w:val="009B13AC"/>
    <w:rsid w:val="009B18E1"/>
    <w:rsid w:val="009B2C4E"/>
    <w:rsid w:val="009B40C1"/>
    <w:rsid w:val="009B6758"/>
    <w:rsid w:val="009C2BF9"/>
    <w:rsid w:val="009C5E8A"/>
    <w:rsid w:val="009D18CF"/>
    <w:rsid w:val="009D219E"/>
    <w:rsid w:val="009D2671"/>
    <w:rsid w:val="009D2EB0"/>
    <w:rsid w:val="009D7ADD"/>
    <w:rsid w:val="009E2DDD"/>
    <w:rsid w:val="009E4449"/>
    <w:rsid w:val="009E4585"/>
    <w:rsid w:val="009E52EF"/>
    <w:rsid w:val="009E5392"/>
    <w:rsid w:val="009E5D54"/>
    <w:rsid w:val="009E6AEE"/>
    <w:rsid w:val="009F154B"/>
    <w:rsid w:val="009F2B20"/>
    <w:rsid w:val="009F374E"/>
    <w:rsid w:val="009F3C49"/>
    <w:rsid w:val="009F3CC7"/>
    <w:rsid w:val="00A024A0"/>
    <w:rsid w:val="00A036F1"/>
    <w:rsid w:val="00A03C0B"/>
    <w:rsid w:val="00A04A4A"/>
    <w:rsid w:val="00A1140F"/>
    <w:rsid w:val="00A11DD5"/>
    <w:rsid w:val="00A146ED"/>
    <w:rsid w:val="00A15156"/>
    <w:rsid w:val="00A1578D"/>
    <w:rsid w:val="00A16327"/>
    <w:rsid w:val="00A16DF2"/>
    <w:rsid w:val="00A17190"/>
    <w:rsid w:val="00A25F12"/>
    <w:rsid w:val="00A26697"/>
    <w:rsid w:val="00A26DB9"/>
    <w:rsid w:val="00A272E8"/>
    <w:rsid w:val="00A27AB5"/>
    <w:rsid w:val="00A352E6"/>
    <w:rsid w:val="00A35FAA"/>
    <w:rsid w:val="00A40596"/>
    <w:rsid w:val="00A4290B"/>
    <w:rsid w:val="00A43B17"/>
    <w:rsid w:val="00A43D61"/>
    <w:rsid w:val="00A44123"/>
    <w:rsid w:val="00A468C0"/>
    <w:rsid w:val="00A506D0"/>
    <w:rsid w:val="00A51CC8"/>
    <w:rsid w:val="00A529AE"/>
    <w:rsid w:val="00A52E69"/>
    <w:rsid w:val="00A627F5"/>
    <w:rsid w:val="00A62D4E"/>
    <w:rsid w:val="00A62EBF"/>
    <w:rsid w:val="00A64B39"/>
    <w:rsid w:val="00A64CB7"/>
    <w:rsid w:val="00A661DA"/>
    <w:rsid w:val="00A66BC6"/>
    <w:rsid w:val="00A70661"/>
    <w:rsid w:val="00A71E5E"/>
    <w:rsid w:val="00A7202B"/>
    <w:rsid w:val="00A75E91"/>
    <w:rsid w:val="00A76927"/>
    <w:rsid w:val="00A8425E"/>
    <w:rsid w:val="00A8642F"/>
    <w:rsid w:val="00A86A7B"/>
    <w:rsid w:val="00A9038B"/>
    <w:rsid w:val="00A90FBB"/>
    <w:rsid w:val="00A927DF"/>
    <w:rsid w:val="00A936AA"/>
    <w:rsid w:val="00A93F5E"/>
    <w:rsid w:val="00A95752"/>
    <w:rsid w:val="00AA18BE"/>
    <w:rsid w:val="00AA1FEA"/>
    <w:rsid w:val="00AA3C06"/>
    <w:rsid w:val="00AB18C7"/>
    <w:rsid w:val="00AB1DCE"/>
    <w:rsid w:val="00AB43FF"/>
    <w:rsid w:val="00AB4630"/>
    <w:rsid w:val="00AB673C"/>
    <w:rsid w:val="00AC0B30"/>
    <w:rsid w:val="00AC0DE7"/>
    <w:rsid w:val="00AC238F"/>
    <w:rsid w:val="00AC40DF"/>
    <w:rsid w:val="00AC4337"/>
    <w:rsid w:val="00AC4A36"/>
    <w:rsid w:val="00AC5DCE"/>
    <w:rsid w:val="00AD09B3"/>
    <w:rsid w:val="00AD219C"/>
    <w:rsid w:val="00AD52DE"/>
    <w:rsid w:val="00AD5652"/>
    <w:rsid w:val="00AD7037"/>
    <w:rsid w:val="00AD735B"/>
    <w:rsid w:val="00AE0238"/>
    <w:rsid w:val="00AE0EF8"/>
    <w:rsid w:val="00AF1392"/>
    <w:rsid w:val="00AF4BBA"/>
    <w:rsid w:val="00AF5040"/>
    <w:rsid w:val="00AF5068"/>
    <w:rsid w:val="00AF53C3"/>
    <w:rsid w:val="00AF5B10"/>
    <w:rsid w:val="00B01207"/>
    <w:rsid w:val="00B0127F"/>
    <w:rsid w:val="00B01D83"/>
    <w:rsid w:val="00B05F87"/>
    <w:rsid w:val="00B064BD"/>
    <w:rsid w:val="00B06901"/>
    <w:rsid w:val="00B10DE5"/>
    <w:rsid w:val="00B13D85"/>
    <w:rsid w:val="00B22FED"/>
    <w:rsid w:val="00B25053"/>
    <w:rsid w:val="00B259D3"/>
    <w:rsid w:val="00B33717"/>
    <w:rsid w:val="00B33E6C"/>
    <w:rsid w:val="00B34D19"/>
    <w:rsid w:val="00B43438"/>
    <w:rsid w:val="00B4580D"/>
    <w:rsid w:val="00B47517"/>
    <w:rsid w:val="00B50A3A"/>
    <w:rsid w:val="00B52DD5"/>
    <w:rsid w:val="00B53969"/>
    <w:rsid w:val="00B6009F"/>
    <w:rsid w:val="00B621EE"/>
    <w:rsid w:val="00B639EE"/>
    <w:rsid w:val="00B6494D"/>
    <w:rsid w:val="00B6634B"/>
    <w:rsid w:val="00B72FD4"/>
    <w:rsid w:val="00B75368"/>
    <w:rsid w:val="00B81FA8"/>
    <w:rsid w:val="00B842FC"/>
    <w:rsid w:val="00B85583"/>
    <w:rsid w:val="00B8586E"/>
    <w:rsid w:val="00B86AAC"/>
    <w:rsid w:val="00B874B2"/>
    <w:rsid w:val="00B87602"/>
    <w:rsid w:val="00B93C47"/>
    <w:rsid w:val="00B94E23"/>
    <w:rsid w:val="00B95E72"/>
    <w:rsid w:val="00B96234"/>
    <w:rsid w:val="00B971D3"/>
    <w:rsid w:val="00BA557B"/>
    <w:rsid w:val="00BA63EE"/>
    <w:rsid w:val="00BB1EEB"/>
    <w:rsid w:val="00BB4BB1"/>
    <w:rsid w:val="00BC06F4"/>
    <w:rsid w:val="00BC275D"/>
    <w:rsid w:val="00BC4077"/>
    <w:rsid w:val="00BC7DE9"/>
    <w:rsid w:val="00BC7F3A"/>
    <w:rsid w:val="00BD0CD6"/>
    <w:rsid w:val="00BD16D8"/>
    <w:rsid w:val="00BD1F57"/>
    <w:rsid w:val="00BD24D3"/>
    <w:rsid w:val="00BD2EBA"/>
    <w:rsid w:val="00BD7BD3"/>
    <w:rsid w:val="00BE1CA8"/>
    <w:rsid w:val="00BE6FA8"/>
    <w:rsid w:val="00BF45E4"/>
    <w:rsid w:val="00BF56F8"/>
    <w:rsid w:val="00BF6012"/>
    <w:rsid w:val="00BF6B24"/>
    <w:rsid w:val="00C01DA3"/>
    <w:rsid w:val="00C0495E"/>
    <w:rsid w:val="00C05490"/>
    <w:rsid w:val="00C06D45"/>
    <w:rsid w:val="00C120B3"/>
    <w:rsid w:val="00C12BDF"/>
    <w:rsid w:val="00C172E4"/>
    <w:rsid w:val="00C17894"/>
    <w:rsid w:val="00C20373"/>
    <w:rsid w:val="00C21C16"/>
    <w:rsid w:val="00C220F8"/>
    <w:rsid w:val="00C23538"/>
    <w:rsid w:val="00C247BC"/>
    <w:rsid w:val="00C249CE"/>
    <w:rsid w:val="00C25B18"/>
    <w:rsid w:val="00C26C19"/>
    <w:rsid w:val="00C33217"/>
    <w:rsid w:val="00C3395C"/>
    <w:rsid w:val="00C35CE8"/>
    <w:rsid w:val="00C367CC"/>
    <w:rsid w:val="00C42195"/>
    <w:rsid w:val="00C43202"/>
    <w:rsid w:val="00C44CBB"/>
    <w:rsid w:val="00C46D12"/>
    <w:rsid w:val="00C574F5"/>
    <w:rsid w:val="00C654C7"/>
    <w:rsid w:val="00C66B63"/>
    <w:rsid w:val="00C705D5"/>
    <w:rsid w:val="00C71354"/>
    <w:rsid w:val="00C73D86"/>
    <w:rsid w:val="00C741C5"/>
    <w:rsid w:val="00C74E52"/>
    <w:rsid w:val="00C75482"/>
    <w:rsid w:val="00C75C14"/>
    <w:rsid w:val="00C81B0F"/>
    <w:rsid w:val="00C85205"/>
    <w:rsid w:val="00C9092C"/>
    <w:rsid w:val="00C92156"/>
    <w:rsid w:val="00C941BC"/>
    <w:rsid w:val="00C979FC"/>
    <w:rsid w:val="00CA14CD"/>
    <w:rsid w:val="00CA3790"/>
    <w:rsid w:val="00CA5E4F"/>
    <w:rsid w:val="00CB5267"/>
    <w:rsid w:val="00CC31A6"/>
    <w:rsid w:val="00CC4098"/>
    <w:rsid w:val="00CC7885"/>
    <w:rsid w:val="00CD0879"/>
    <w:rsid w:val="00CD165F"/>
    <w:rsid w:val="00CD17C1"/>
    <w:rsid w:val="00CD217A"/>
    <w:rsid w:val="00CD366C"/>
    <w:rsid w:val="00CD637B"/>
    <w:rsid w:val="00CE0DCF"/>
    <w:rsid w:val="00CE1057"/>
    <w:rsid w:val="00CE13EC"/>
    <w:rsid w:val="00CE22E0"/>
    <w:rsid w:val="00CE262F"/>
    <w:rsid w:val="00CE3E3E"/>
    <w:rsid w:val="00CE4FBD"/>
    <w:rsid w:val="00CE6505"/>
    <w:rsid w:val="00CE6F6F"/>
    <w:rsid w:val="00CE75E4"/>
    <w:rsid w:val="00CF1D5B"/>
    <w:rsid w:val="00CF1DDF"/>
    <w:rsid w:val="00CF41D1"/>
    <w:rsid w:val="00CF6B68"/>
    <w:rsid w:val="00CF70E2"/>
    <w:rsid w:val="00CF766E"/>
    <w:rsid w:val="00D00132"/>
    <w:rsid w:val="00D03435"/>
    <w:rsid w:val="00D0482E"/>
    <w:rsid w:val="00D06B6D"/>
    <w:rsid w:val="00D14FF6"/>
    <w:rsid w:val="00D153BA"/>
    <w:rsid w:val="00D20041"/>
    <w:rsid w:val="00D2456C"/>
    <w:rsid w:val="00D246C6"/>
    <w:rsid w:val="00D26B8C"/>
    <w:rsid w:val="00D272B3"/>
    <w:rsid w:val="00D277CC"/>
    <w:rsid w:val="00D300A0"/>
    <w:rsid w:val="00D316A7"/>
    <w:rsid w:val="00D31FF9"/>
    <w:rsid w:val="00D335BB"/>
    <w:rsid w:val="00D3471E"/>
    <w:rsid w:val="00D366BE"/>
    <w:rsid w:val="00D408BA"/>
    <w:rsid w:val="00D41D95"/>
    <w:rsid w:val="00D4254B"/>
    <w:rsid w:val="00D439FD"/>
    <w:rsid w:val="00D44651"/>
    <w:rsid w:val="00D44FB0"/>
    <w:rsid w:val="00D450D6"/>
    <w:rsid w:val="00D46E0B"/>
    <w:rsid w:val="00D476C6"/>
    <w:rsid w:val="00D519E4"/>
    <w:rsid w:val="00D51EC8"/>
    <w:rsid w:val="00D5354C"/>
    <w:rsid w:val="00D54A1E"/>
    <w:rsid w:val="00D61072"/>
    <w:rsid w:val="00D610A8"/>
    <w:rsid w:val="00D610E8"/>
    <w:rsid w:val="00D628A9"/>
    <w:rsid w:val="00D65331"/>
    <w:rsid w:val="00D6560A"/>
    <w:rsid w:val="00D66BD5"/>
    <w:rsid w:val="00D672BA"/>
    <w:rsid w:val="00D70FD0"/>
    <w:rsid w:val="00D718A7"/>
    <w:rsid w:val="00D72AE1"/>
    <w:rsid w:val="00D734CE"/>
    <w:rsid w:val="00D73B37"/>
    <w:rsid w:val="00D742CC"/>
    <w:rsid w:val="00D753AD"/>
    <w:rsid w:val="00D7665D"/>
    <w:rsid w:val="00D806C5"/>
    <w:rsid w:val="00D82707"/>
    <w:rsid w:val="00D82A75"/>
    <w:rsid w:val="00D84FBE"/>
    <w:rsid w:val="00D85E37"/>
    <w:rsid w:val="00D873D9"/>
    <w:rsid w:val="00D96137"/>
    <w:rsid w:val="00DA1770"/>
    <w:rsid w:val="00DA5109"/>
    <w:rsid w:val="00DA5F9F"/>
    <w:rsid w:val="00DA6CBB"/>
    <w:rsid w:val="00DB03E8"/>
    <w:rsid w:val="00DB21E7"/>
    <w:rsid w:val="00DB34AB"/>
    <w:rsid w:val="00DB3E8C"/>
    <w:rsid w:val="00DB6EF6"/>
    <w:rsid w:val="00DB7E3B"/>
    <w:rsid w:val="00DD0736"/>
    <w:rsid w:val="00DD09A0"/>
    <w:rsid w:val="00DD1BFD"/>
    <w:rsid w:val="00DD3086"/>
    <w:rsid w:val="00DD399F"/>
    <w:rsid w:val="00DD4A5B"/>
    <w:rsid w:val="00DD5A30"/>
    <w:rsid w:val="00DE1D9A"/>
    <w:rsid w:val="00DE28C1"/>
    <w:rsid w:val="00DE5D0D"/>
    <w:rsid w:val="00DE687E"/>
    <w:rsid w:val="00DE708C"/>
    <w:rsid w:val="00DF0B51"/>
    <w:rsid w:val="00DF1C6C"/>
    <w:rsid w:val="00DF5AED"/>
    <w:rsid w:val="00DF726D"/>
    <w:rsid w:val="00DF7EFB"/>
    <w:rsid w:val="00E02F79"/>
    <w:rsid w:val="00E03B29"/>
    <w:rsid w:val="00E05E36"/>
    <w:rsid w:val="00E06357"/>
    <w:rsid w:val="00E06FF8"/>
    <w:rsid w:val="00E13140"/>
    <w:rsid w:val="00E133CF"/>
    <w:rsid w:val="00E16916"/>
    <w:rsid w:val="00E16E4F"/>
    <w:rsid w:val="00E17FD4"/>
    <w:rsid w:val="00E2067D"/>
    <w:rsid w:val="00E230B7"/>
    <w:rsid w:val="00E2390E"/>
    <w:rsid w:val="00E249E3"/>
    <w:rsid w:val="00E24D98"/>
    <w:rsid w:val="00E24E28"/>
    <w:rsid w:val="00E26039"/>
    <w:rsid w:val="00E276FA"/>
    <w:rsid w:val="00E31162"/>
    <w:rsid w:val="00E31776"/>
    <w:rsid w:val="00E35E80"/>
    <w:rsid w:val="00E368ED"/>
    <w:rsid w:val="00E403B2"/>
    <w:rsid w:val="00E40E5B"/>
    <w:rsid w:val="00E4170B"/>
    <w:rsid w:val="00E4250F"/>
    <w:rsid w:val="00E439AD"/>
    <w:rsid w:val="00E43F8D"/>
    <w:rsid w:val="00E445B1"/>
    <w:rsid w:val="00E45D50"/>
    <w:rsid w:val="00E478C4"/>
    <w:rsid w:val="00E47D18"/>
    <w:rsid w:val="00E53597"/>
    <w:rsid w:val="00E547AD"/>
    <w:rsid w:val="00E55539"/>
    <w:rsid w:val="00E5679B"/>
    <w:rsid w:val="00E568F8"/>
    <w:rsid w:val="00E575A7"/>
    <w:rsid w:val="00E61EB5"/>
    <w:rsid w:val="00E637CB"/>
    <w:rsid w:val="00E64F66"/>
    <w:rsid w:val="00E67C12"/>
    <w:rsid w:val="00E70352"/>
    <w:rsid w:val="00E70C74"/>
    <w:rsid w:val="00E71C19"/>
    <w:rsid w:val="00E74DC4"/>
    <w:rsid w:val="00E759A1"/>
    <w:rsid w:val="00E75FB3"/>
    <w:rsid w:val="00E8038E"/>
    <w:rsid w:val="00E81923"/>
    <w:rsid w:val="00E81DA0"/>
    <w:rsid w:val="00E824BA"/>
    <w:rsid w:val="00E82AEE"/>
    <w:rsid w:val="00E82FA2"/>
    <w:rsid w:val="00E83CF3"/>
    <w:rsid w:val="00E9461B"/>
    <w:rsid w:val="00E94923"/>
    <w:rsid w:val="00E95AB4"/>
    <w:rsid w:val="00E964FB"/>
    <w:rsid w:val="00EA176A"/>
    <w:rsid w:val="00EA2BBA"/>
    <w:rsid w:val="00EA4E1A"/>
    <w:rsid w:val="00EA751D"/>
    <w:rsid w:val="00EA7971"/>
    <w:rsid w:val="00EB111B"/>
    <w:rsid w:val="00EB3D9B"/>
    <w:rsid w:val="00EC0DE5"/>
    <w:rsid w:val="00EC534B"/>
    <w:rsid w:val="00EC5568"/>
    <w:rsid w:val="00ED0297"/>
    <w:rsid w:val="00ED228E"/>
    <w:rsid w:val="00ED4D17"/>
    <w:rsid w:val="00ED54E8"/>
    <w:rsid w:val="00ED57B5"/>
    <w:rsid w:val="00ED5D67"/>
    <w:rsid w:val="00ED6735"/>
    <w:rsid w:val="00ED6F4D"/>
    <w:rsid w:val="00ED72C4"/>
    <w:rsid w:val="00EF1596"/>
    <w:rsid w:val="00EF1FF3"/>
    <w:rsid w:val="00EF7959"/>
    <w:rsid w:val="00F013BB"/>
    <w:rsid w:val="00F03468"/>
    <w:rsid w:val="00F049C1"/>
    <w:rsid w:val="00F0609B"/>
    <w:rsid w:val="00F07625"/>
    <w:rsid w:val="00F14887"/>
    <w:rsid w:val="00F14DF5"/>
    <w:rsid w:val="00F208EA"/>
    <w:rsid w:val="00F20FAC"/>
    <w:rsid w:val="00F22465"/>
    <w:rsid w:val="00F23F7A"/>
    <w:rsid w:val="00F251B8"/>
    <w:rsid w:val="00F25DA7"/>
    <w:rsid w:val="00F30753"/>
    <w:rsid w:val="00F325A3"/>
    <w:rsid w:val="00F32F34"/>
    <w:rsid w:val="00F3392E"/>
    <w:rsid w:val="00F344DF"/>
    <w:rsid w:val="00F345BB"/>
    <w:rsid w:val="00F35856"/>
    <w:rsid w:val="00F35F12"/>
    <w:rsid w:val="00F3688E"/>
    <w:rsid w:val="00F4558B"/>
    <w:rsid w:val="00F46F92"/>
    <w:rsid w:val="00F47029"/>
    <w:rsid w:val="00F500FF"/>
    <w:rsid w:val="00F533F1"/>
    <w:rsid w:val="00F54F52"/>
    <w:rsid w:val="00F62B71"/>
    <w:rsid w:val="00F64313"/>
    <w:rsid w:val="00F645C1"/>
    <w:rsid w:val="00F67C90"/>
    <w:rsid w:val="00F7057E"/>
    <w:rsid w:val="00F70642"/>
    <w:rsid w:val="00F72365"/>
    <w:rsid w:val="00F72817"/>
    <w:rsid w:val="00F728B8"/>
    <w:rsid w:val="00F72F5F"/>
    <w:rsid w:val="00F732E1"/>
    <w:rsid w:val="00F74A08"/>
    <w:rsid w:val="00F76CCC"/>
    <w:rsid w:val="00F800F1"/>
    <w:rsid w:val="00F8068F"/>
    <w:rsid w:val="00F827D5"/>
    <w:rsid w:val="00F869EB"/>
    <w:rsid w:val="00F95B96"/>
    <w:rsid w:val="00F95BB2"/>
    <w:rsid w:val="00F95E1C"/>
    <w:rsid w:val="00FA040C"/>
    <w:rsid w:val="00FA4199"/>
    <w:rsid w:val="00FA4BAC"/>
    <w:rsid w:val="00FA7DC2"/>
    <w:rsid w:val="00FB0613"/>
    <w:rsid w:val="00FB14FE"/>
    <w:rsid w:val="00FB196B"/>
    <w:rsid w:val="00FB551E"/>
    <w:rsid w:val="00FB5D42"/>
    <w:rsid w:val="00FC02B6"/>
    <w:rsid w:val="00FC2664"/>
    <w:rsid w:val="00FC34EF"/>
    <w:rsid w:val="00FC3B04"/>
    <w:rsid w:val="00FD2C6B"/>
    <w:rsid w:val="00FE0351"/>
    <w:rsid w:val="00FE05D0"/>
    <w:rsid w:val="00FE17EC"/>
    <w:rsid w:val="00FE2F53"/>
    <w:rsid w:val="00FE2FCE"/>
    <w:rsid w:val="00FE36B6"/>
    <w:rsid w:val="00FE3B4C"/>
    <w:rsid w:val="00FE6644"/>
    <w:rsid w:val="00FE683D"/>
    <w:rsid w:val="00FE68D2"/>
    <w:rsid w:val="00FE6AE8"/>
    <w:rsid w:val="00FF1177"/>
    <w:rsid w:val="00FF37A7"/>
    <w:rsid w:val="00FF5F0C"/>
    <w:rsid w:val="08ADDF9C"/>
    <w:rsid w:val="381D6201"/>
    <w:rsid w:val="4A72E12B"/>
    <w:rsid w:val="54C9BE65"/>
    <w:rsid w:val="6F615F0B"/>
    <w:rsid w:val="74494CDA"/>
    <w:rsid w:val="79FC0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0103"/>
  <w15:chartTrackingRefBased/>
  <w15:docId w15:val="{A96636DC-FAB5-4600-80C3-82BC3FF5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26D"/>
    <w:pPr>
      <w:ind w:left="720"/>
      <w:contextualSpacing/>
    </w:pPr>
  </w:style>
  <w:style w:type="character" w:styleId="PlaceholderText">
    <w:name w:val="Placeholder Text"/>
    <w:basedOn w:val="DefaultParagraphFont"/>
    <w:uiPriority w:val="99"/>
    <w:semiHidden/>
    <w:rsid w:val="005A67DF"/>
    <w:rPr>
      <w:color w:val="808080"/>
    </w:rPr>
  </w:style>
  <w:style w:type="table" w:styleId="TableGrid">
    <w:name w:val="Table Grid"/>
    <w:basedOn w:val="TableNormal"/>
    <w:uiPriority w:val="39"/>
    <w:rsid w:val="00E5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5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13"/>
  </w:style>
  <w:style w:type="paragraph" w:styleId="Footer">
    <w:name w:val="footer"/>
    <w:basedOn w:val="Normal"/>
    <w:link w:val="FooterChar"/>
    <w:uiPriority w:val="99"/>
    <w:unhideWhenUsed/>
    <w:rsid w:val="0065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13"/>
  </w:style>
  <w:style w:type="character" w:styleId="CommentReference">
    <w:name w:val="annotation reference"/>
    <w:basedOn w:val="DefaultParagraphFont"/>
    <w:uiPriority w:val="99"/>
    <w:semiHidden/>
    <w:unhideWhenUsed/>
    <w:rsid w:val="00CF766E"/>
    <w:rPr>
      <w:sz w:val="16"/>
      <w:szCs w:val="16"/>
    </w:rPr>
  </w:style>
  <w:style w:type="paragraph" w:styleId="CommentText">
    <w:name w:val="annotation text"/>
    <w:basedOn w:val="Normal"/>
    <w:link w:val="CommentTextChar"/>
    <w:uiPriority w:val="99"/>
    <w:semiHidden/>
    <w:unhideWhenUsed/>
    <w:rsid w:val="00CF766E"/>
    <w:pPr>
      <w:spacing w:line="240" w:lineRule="auto"/>
    </w:pPr>
    <w:rPr>
      <w:sz w:val="20"/>
      <w:szCs w:val="20"/>
    </w:rPr>
  </w:style>
  <w:style w:type="character" w:customStyle="1" w:styleId="CommentTextChar">
    <w:name w:val="Comment Text Char"/>
    <w:basedOn w:val="DefaultParagraphFont"/>
    <w:link w:val="CommentText"/>
    <w:uiPriority w:val="99"/>
    <w:semiHidden/>
    <w:rsid w:val="00CF766E"/>
    <w:rPr>
      <w:sz w:val="20"/>
      <w:szCs w:val="20"/>
    </w:rPr>
  </w:style>
  <w:style w:type="paragraph" w:styleId="CommentSubject">
    <w:name w:val="annotation subject"/>
    <w:basedOn w:val="CommentText"/>
    <w:next w:val="CommentText"/>
    <w:link w:val="CommentSubjectChar"/>
    <w:uiPriority w:val="99"/>
    <w:semiHidden/>
    <w:unhideWhenUsed/>
    <w:rsid w:val="00CF766E"/>
    <w:rPr>
      <w:b/>
      <w:bCs/>
    </w:rPr>
  </w:style>
  <w:style w:type="character" w:customStyle="1" w:styleId="CommentSubjectChar">
    <w:name w:val="Comment Subject Char"/>
    <w:basedOn w:val="CommentTextChar"/>
    <w:link w:val="CommentSubject"/>
    <w:uiPriority w:val="99"/>
    <w:semiHidden/>
    <w:rsid w:val="00CF766E"/>
    <w:rPr>
      <w:b/>
      <w:bCs/>
      <w:sz w:val="20"/>
      <w:szCs w:val="20"/>
    </w:rPr>
  </w:style>
  <w:style w:type="paragraph" w:styleId="BalloonText">
    <w:name w:val="Balloon Text"/>
    <w:basedOn w:val="Normal"/>
    <w:link w:val="BalloonTextChar"/>
    <w:uiPriority w:val="99"/>
    <w:semiHidden/>
    <w:unhideWhenUsed/>
    <w:rsid w:val="009F1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54B"/>
    <w:rPr>
      <w:rFonts w:ascii="Segoe UI" w:hAnsi="Segoe UI" w:cs="Segoe UI"/>
      <w:sz w:val="18"/>
      <w:szCs w:val="18"/>
    </w:rPr>
  </w:style>
  <w:style w:type="paragraph" w:styleId="FootnoteText">
    <w:name w:val="footnote text"/>
    <w:basedOn w:val="Normal"/>
    <w:link w:val="FootnoteTextChar"/>
    <w:uiPriority w:val="99"/>
    <w:semiHidden/>
    <w:unhideWhenUsed/>
    <w:rsid w:val="000F1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4F5"/>
    <w:rPr>
      <w:sz w:val="20"/>
      <w:szCs w:val="20"/>
    </w:rPr>
  </w:style>
  <w:style w:type="character" w:styleId="FootnoteReference">
    <w:name w:val="footnote reference"/>
    <w:basedOn w:val="DefaultParagraphFont"/>
    <w:uiPriority w:val="99"/>
    <w:semiHidden/>
    <w:unhideWhenUsed/>
    <w:rsid w:val="000F14F5"/>
    <w:rPr>
      <w:vertAlign w:val="superscript"/>
    </w:rPr>
  </w:style>
  <w:style w:type="paragraph" w:styleId="Revision">
    <w:name w:val="Revision"/>
    <w:hidden/>
    <w:uiPriority w:val="99"/>
    <w:semiHidden/>
    <w:rsid w:val="00987CFD"/>
    <w:pPr>
      <w:spacing w:after="0" w:line="240" w:lineRule="auto"/>
    </w:pPr>
  </w:style>
  <w:style w:type="character" w:styleId="Hyperlink">
    <w:name w:val="Hyperlink"/>
    <w:basedOn w:val="DefaultParagraphFont"/>
    <w:uiPriority w:val="99"/>
    <w:unhideWhenUsed/>
    <w:rsid w:val="00FE3B4C"/>
    <w:rPr>
      <w:color w:val="0563C1" w:themeColor="hyperlink"/>
      <w:u w:val="single"/>
    </w:rPr>
  </w:style>
  <w:style w:type="character" w:styleId="UnresolvedMention">
    <w:name w:val="Unresolved Mention"/>
    <w:basedOn w:val="DefaultParagraphFont"/>
    <w:uiPriority w:val="99"/>
    <w:semiHidden/>
    <w:unhideWhenUsed/>
    <w:rsid w:val="00FE3B4C"/>
    <w:rPr>
      <w:color w:val="605E5C"/>
      <w:shd w:val="clear" w:color="auto" w:fill="E1DFDD"/>
    </w:rPr>
  </w:style>
  <w:style w:type="character" w:styleId="FollowedHyperlink">
    <w:name w:val="FollowedHyperlink"/>
    <w:basedOn w:val="DefaultParagraphFont"/>
    <w:uiPriority w:val="99"/>
    <w:semiHidden/>
    <w:unhideWhenUsed/>
    <w:rsid w:val="00A441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id/advance-article/doi/10.1093/cid/ciab100/613173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E94D889988E4492056E4AC04542EA" ma:contentTypeVersion="11" ma:contentTypeDescription="Create a new document." ma:contentTypeScope="" ma:versionID="27c30f056a2621c3df5308d9b94071e6">
  <xsd:schema xmlns:xsd="http://www.w3.org/2001/XMLSchema" xmlns:xs="http://www.w3.org/2001/XMLSchema" xmlns:p="http://schemas.microsoft.com/office/2006/metadata/properties" xmlns:ns3="9653a85c-b2e0-40bc-abce-ccffa45afbee" xmlns:ns4="963822cd-b5d0-4005-95b1-c7f68ee6b38e" targetNamespace="http://schemas.microsoft.com/office/2006/metadata/properties" ma:root="true" ma:fieldsID="b336e54d3514ff2d7d32ca03503e6f1f" ns3:_="" ns4:_="">
    <xsd:import namespace="9653a85c-b2e0-40bc-abce-ccffa45afbee"/>
    <xsd:import namespace="963822cd-b5d0-4005-95b1-c7f68ee6b3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3a85c-b2e0-40bc-abce-ccffa45af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822cd-b5d0-4005-95b1-c7f68ee6b3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94A16-AC7A-4867-9650-EB2320930DB6}">
  <ds:schemaRefs>
    <ds:schemaRef ds:uri="http://schemas.openxmlformats.org/officeDocument/2006/bibliography"/>
  </ds:schemaRefs>
</ds:datastoreItem>
</file>

<file path=customXml/itemProps2.xml><?xml version="1.0" encoding="utf-8"?>
<ds:datastoreItem xmlns:ds="http://schemas.openxmlformats.org/officeDocument/2006/customXml" ds:itemID="{964DBCED-F40E-4BBB-BFC6-6E6E028E37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5807CD-FFD7-4509-9119-0D2A3C218BEB}">
  <ds:schemaRefs>
    <ds:schemaRef ds:uri="http://schemas.microsoft.com/sharepoint/v3/contenttype/forms"/>
  </ds:schemaRefs>
</ds:datastoreItem>
</file>

<file path=customXml/itemProps4.xml><?xml version="1.0" encoding="utf-8"?>
<ds:datastoreItem xmlns:ds="http://schemas.openxmlformats.org/officeDocument/2006/customXml" ds:itemID="{98F54C5F-9AEB-45D4-8EDC-6C1F5C22B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3a85c-b2e0-40bc-abce-ccffa45afbee"/>
    <ds:schemaRef ds:uri="963822cd-b5d0-4005-95b1-c7f68ee6b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35866</Words>
  <Characters>204438</Characters>
  <Application>Microsoft Office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Will</dc:creator>
  <cp:keywords/>
  <dc:description/>
  <cp:lastModifiedBy>Green, Will</cp:lastModifiedBy>
  <cp:revision>4</cp:revision>
  <dcterms:created xsi:type="dcterms:W3CDTF">2021-05-14T11:46:00Z</dcterms:created>
  <dcterms:modified xsi:type="dcterms:W3CDTF">2021-05-14T12:15:00Z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b295f224-fd11-3988-a6e0-1ec402000c15</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0x010100C89E94D889988E4492056E4AC04542EA</vt:lpwstr>
  </property>
</Properties>
</file>